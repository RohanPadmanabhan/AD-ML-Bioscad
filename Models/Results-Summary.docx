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D0954" w14:textId="77777777" w:rsidR="0023630D" w:rsidRDefault="00235051" w:rsidP="00F36813">
      <w:pPr>
        <w:pStyle w:val="Title"/>
        <w:jc w:val="center"/>
        <w:rPr>
          <w:rFonts w:ascii="Cambria" w:hAnsi="Cambria"/>
        </w:rPr>
      </w:pPr>
      <w:r w:rsidRPr="00235051">
        <w:rPr>
          <w:rFonts w:ascii="Cambria" w:hAnsi="Cambria"/>
        </w:rPr>
        <w:t>Linear Regression on the BIOSCAD data set</w:t>
      </w:r>
    </w:p>
    <w:p w14:paraId="022B9BE2" w14:textId="77777777" w:rsidR="00235051" w:rsidRDefault="00235051" w:rsidP="00F36813">
      <w:pPr>
        <w:spacing w:after="0"/>
        <w:rPr>
          <w:sz w:val="24"/>
          <w:szCs w:val="24"/>
        </w:rPr>
      </w:pPr>
    </w:p>
    <w:p w14:paraId="5E07E1B3" w14:textId="77777777" w:rsidR="0092186F" w:rsidRPr="009B0590" w:rsidRDefault="0092186F" w:rsidP="0092186F">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Introduction</w:t>
      </w:r>
    </w:p>
    <w:p w14:paraId="6F6A7D7F" w14:textId="77777777" w:rsidR="0092186F" w:rsidRDefault="0092186F" w:rsidP="0092186F">
      <w:pPr>
        <w:spacing w:after="0"/>
        <w:rPr>
          <w:b/>
          <w:sz w:val="24"/>
          <w:szCs w:val="24"/>
        </w:rPr>
      </w:pPr>
    </w:p>
    <w:p w14:paraId="635D7070" w14:textId="77777777" w:rsidR="0092186F" w:rsidRPr="009E783D" w:rsidRDefault="0092186F" w:rsidP="00900078">
      <w:pPr>
        <w:spacing w:after="0"/>
        <w:jc w:val="both"/>
        <w:rPr>
          <w:b/>
          <w:sz w:val="24"/>
          <w:szCs w:val="24"/>
        </w:rPr>
      </w:pPr>
      <w:r>
        <w:rPr>
          <w:b/>
          <w:sz w:val="24"/>
          <w:szCs w:val="24"/>
        </w:rPr>
        <w:t>Overview</w:t>
      </w:r>
      <w:r w:rsidRPr="009E783D">
        <w:rPr>
          <w:b/>
          <w:sz w:val="24"/>
          <w:szCs w:val="24"/>
        </w:rPr>
        <w:t>:</w:t>
      </w:r>
    </w:p>
    <w:p w14:paraId="12AF69E8" w14:textId="77777777" w:rsidR="0092186F" w:rsidRPr="009E783D" w:rsidRDefault="0092186F" w:rsidP="00900078">
      <w:pPr>
        <w:spacing w:after="0"/>
        <w:jc w:val="both"/>
        <w:rPr>
          <w:sz w:val="24"/>
          <w:szCs w:val="24"/>
        </w:rPr>
      </w:pPr>
      <w:r>
        <w:rPr>
          <w:sz w:val="24"/>
          <w:szCs w:val="24"/>
        </w:rPr>
        <w:t xml:space="preserve">The aim of the </w:t>
      </w:r>
      <w:r w:rsidR="0050579F">
        <w:rPr>
          <w:sz w:val="24"/>
          <w:szCs w:val="24"/>
        </w:rPr>
        <w:t>project was to create a model that, based off the biomarkers in the skin, would predict the SCORAD of a patient. This was done based off the data from the AMC BIOSCAD study.</w:t>
      </w:r>
    </w:p>
    <w:p w14:paraId="6E7EAE5D" w14:textId="77777777" w:rsidR="0092186F" w:rsidRPr="009E783D" w:rsidRDefault="0092186F" w:rsidP="00F36813">
      <w:pPr>
        <w:spacing w:after="0"/>
        <w:rPr>
          <w:sz w:val="24"/>
          <w:szCs w:val="24"/>
        </w:rPr>
      </w:pPr>
    </w:p>
    <w:p w14:paraId="0CF411C3" w14:textId="77777777" w:rsidR="002C4829" w:rsidRDefault="002C4829" w:rsidP="00F36813">
      <w:pPr>
        <w:spacing w:after="0"/>
        <w:jc w:val="center"/>
        <w:rPr>
          <w:rStyle w:val="SubtleEmphasis"/>
          <w:rFonts w:ascii="Cambria" w:hAnsi="Cambria"/>
          <w:sz w:val="28"/>
          <w:szCs w:val="28"/>
        </w:rPr>
      </w:pPr>
    </w:p>
    <w:p w14:paraId="0A5A0F94" w14:textId="77777777" w:rsidR="00972300" w:rsidRPr="0050579F" w:rsidRDefault="00972300" w:rsidP="0050579F">
      <w:pPr>
        <w:spacing w:after="0"/>
        <w:jc w:val="center"/>
        <w:rPr>
          <w:rFonts w:ascii="Cambria" w:hAnsi="Cambria"/>
          <w:i/>
          <w:iCs/>
          <w:color w:val="7F7F7F" w:themeColor="text1" w:themeTint="80"/>
          <w:sz w:val="36"/>
          <w:szCs w:val="36"/>
        </w:rPr>
      </w:pPr>
      <w:r w:rsidRPr="009B0590">
        <w:rPr>
          <w:rStyle w:val="SubtleEmphasis"/>
          <w:rFonts w:ascii="Cambria" w:hAnsi="Cambria"/>
          <w:color w:val="7F7F7F" w:themeColor="text1" w:themeTint="80"/>
          <w:sz w:val="36"/>
          <w:szCs w:val="36"/>
        </w:rPr>
        <w:t>Method</w:t>
      </w:r>
    </w:p>
    <w:p w14:paraId="3C145AE9" w14:textId="77777777" w:rsidR="00235051" w:rsidRPr="009E783D" w:rsidRDefault="00235051" w:rsidP="00900078">
      <w:pPr>
        <w:spacing w:after="0"/>
        <w:jc w:val="both"/>
        <w:rPr>
          <w:b/>
          <w:sz w:val="24"/>
          <w:szCs w:val="24"/>
        </w:rPr>
      </w:pPr>
      <w:r w:rsidRPr="009E783D">
        <w:rPr>
          <w:b/>
          <w:sz w:val="24"/>
          <w:szCs w:val="24"/>
        </w:rPr>
        <w:t>Data sets:</w:t>
      </w:r>
    </w:p>
    <w:p w14:paraId="73F074AF" w14:textId="15E5F1C2" w:rsidR="00235051" w:rsidRPr="009E783D" w:rsidRDefault="00155679" w:rsidP="00900078">
      <w:pPr>
        <w:spacing w:after="0"/>
        <w:jc w:val="both"/>
        <w:rPr>
          <w:sz w:val="24"/>
          <w:szCs w:val="24"/>
        </w:rPr>
      </w:pPr>
      <w:r>
        <w:rPr>
          <w:sz w:val="24"/>
          <w:szCs w:val="24"/>
        </w:rPr>
        <w:t xml:space="preserve">The model’s data is based off the data from the AMC BIOSCAD study. It is first pre-processed to make it suitable for training – see pre-processing report </w:t>
      </w:r>
      <w:r w:rsidRPr="00AA5BB9">
        <w:rPr>
          <w:sz w:val="24"/>
          <w:szCs w:val="24"/>
        </w:rPr>
        <w:t>(</w:t>
      </w:r>
      <w:hyperlink r:id="rId6" w:history="1">
        <w:r w:rsidRPr="00AA5BB9">
          <w:rPr>
            <w:rStyle w:val="Hyperlink"/>
            <w:sz w:val="24"/>
            <w:szCs w:val="24"/>
          </w:rPr>
          <w:t>../Preprocessing/preprocessing-report.</w:t>
        </w:r>
        <w:r w:rsidR="00785261" w:rsidRPr="00AA5BB9">
          <w:rPr>
            <w:rStyle w:val="Hyperlink"/>
            <w:sz w:val="24"/>
            <w:szCs w:val="24"/>
          </w:rPr>
          <w:t>pdf</w:t>
        </w:r>
      </w:hyperlink>
      <w:r>
        <w:rPr>
          <w:sz w:val="24"/>
          <w:szCs w:val="24"/>
        </w:rPr>
        <w:t xml:space="preserve">) for details. </w:t>
      </w:r>
      <w:r w:rsidR="00235051" w:rsidRPr="009E783D">
        <w:rPr>
          <w:sz w:val="24"/>
          <w:szCs w:val="24"/>
        </w:rPr>
        <w:t>The pre-processed data (see pre-processing document) is split in to three variants. All three variants are based on the combined non-lesional data for both AD and control patients. This gave a total of 100 data points.</w:t>
      </w:r>
      <w:r w:rsidR="0050579F">
        <w:rPr>
          <w:sz w:val="24"/>
          <w:szCs w:val="24"/>
        </w:rPr>
        <w:t xml:space="preserve"> Data from lesional skin was not used as, after pre-processing, there were only 17 data points remaining.</w:t>
      </w:r>
    </w:p>
    <w:p w14:paraId="6AB947D2" w14:textId="77777777" w:rsidR="00235051" w:rsidRPr="009E783D" w:rsidRDefault="00235051" w:rsidP="00900078">
      <w:pPr>
        <w:spacing w:after="0"/>
        <w:jc w:val="both"/>
        <w:rPr>
          <w:sz w:val="24"/>
          <w:szCs w:val="24"/>
        </w:rPr>
      </w:pPr>
    </w:p>
    <w:p w14:paraId="12687A2C" w14:textId="77777777" w:rsidR="00E7670E" w:rsidRPr="00E7670E" w:rsidRDefault="00235051" w:rsidP="00900078">
      <w:pPr>
        <w:pStyle w:val="ListParagraph"/>
        <w:numPr>
          <w:ilvl w:val="0"/>
          <w:numId w:val="2"/>
        </w:numPr>
        <w:spacing w:after="0"/>
        <w:jc w:val="both"/>
        <w:rPr>
          <w:sz w:val="24"/>
          <w:szCs w:val="24"/>
        </w:rPr>
      </w:pPr>
      <w:r w:rsidRPr="00E7670E">
        <w:rPr>
          <w:sz w:val="24"/>
          <w:szCs w:val="24"/>
        </w:rPr>
        <w:t>In the first variant, the continuous variables</w:t>
      </w:r>
      <w:r w:rsidR="00E7670E" w:rsidRPr="00E7670E">
        <w:rPr>
          <w:sz w:val="24"/>
          <w:szCs w:val="24"/>
        </w:rPr>
        <w:t xml:space="preserve"> are logged before normalizing.</w:t>
      </w:r>
    </w:p>
    <w:p w14:paraId="1F82A6E6" w14:textId="067CE053" w:rsidR="00235051" w:rsidRPr="00E7670E" w:rsidRDefault="00235051" w:rsidP="00900078">
      <w:pPr>
        <w:pStyle w:val="ListParagraph"/>
        <w:numPr>
          <w:ilvl w:val="0"/>
          <w:numId w:val="2"/>
        </w:numPr>
        <w:spacing w:after="0"/>
        <w:jc w:val="both"/>
        <w:rPr>
          <w:sz w:val="24"/>
          <w:szCs w:val="24"/>
        </w:rPr>
      </w:pPr>
      <w:r w:rsidRPr="00E7670E">
        <w:rPr>
          <w:sz w:val="24"/>
          <w:szCs w:val="24"/>
        </w:rPr>
        <w:t>In the second, the continuous variables are not logged before normalizing.</w:t>
      </w:r>
    </w:p>
    <w:p w14:paraId="724990DB" w14:textId="77777777" w:rsidR="00235051" w:rsidRPr="00E7670E" w:rsidRDefault="00235051" w:rsidP="00900078">
      <w:pPr>
        <w:pStyle w:val="ListParagraph"/>
        <w:numPr>
          <w:ilvl w:val="0"/>
          <w:numId w:val="2"/>
        </w:numPr>
        <w:spacing w:after="0"/>
        <w:jc w:val="both"/>
        <w:rPr>
          <w:sz w:val="24"/>
          <w:szCs w:val="24"/>
        </w:rPr>
      </w:pPr>
      <w:r w:rsidRPr="00E7670E">
        <w:rPr>
          <w:sz w:val="24"/>
          <w:szCs w:val="24"/>
        </w:rPr>
        <w:t xml:space="preserve">The third variant is based off the first (logged continuous data) but </w:t>
      </w:r>
      <w:r w:rsidR="0055154D" w:rsidRPr="00E7670E">
        <w:rPr>
          <w:sz w:val="24"/>
          <w:szCs w:val="24"/>
        </w:rPr>
        <w:t>o</w:t>
      </w:r>
      <w:r w:rsidR="00006CD3" w:rsidRPr="00E7670E">
        <w:rPr>
          <w:sz w:val="24"/>
          <w:szCs w:val="24"/>
        </w:rPr>
        <w:t xml:space="preserve">nly two of the continuous data </w:t>
      </w:r>
      <w:r w:rsidR="0055154D" w:rsidRPr="00E7670E">
        <w:rPr>
          <w:sz w:val="24"/>
          <w:szCs w:val="24"/>
        </w:rPr>
        <w:t>attributes</w:t>
      </w:r>
      <w:r w:rsidR="00006CD3" w:rsidRPr="00E7670E">
        <w:rPr>
          <w:sz w:val="24"/>
          <w:szCs w:val="24"/>
        </w:rPr>
        <w:t xml:space="preserve"> are used: IL-1a and IL1</w:t>
      </w:r>
      <w:r w:rsidR="00006CD3" w:rsidRPr="00E7670E">
        <w:rPr>
          <w:rFonts w:cstheme="minorHAnsi"/>
          <w:sz w:val="24"/>
          <w:szCs w:val="24"/>
        </w:rPr>
        <w:t>β</w:t>
      </w:r>
      <w:r w:rsidR="00006CD3" w:rsidRPr="00E7670E">
        <w:rPr>
          <w:sz w:val="24"/>
          <w:szCs w:val="24"/>
        </w:rPr>
        <w:t>.</w:t>
      </w:r>
      <w:r w:rsidR="0055154D" w:rsidRPr="00E7670E">
        <w:rPr>
          <w:sz w:val="24"/>
          <w:szCs w:val="24"/>
        </w:rPr>
        <w:t xml:space="preserve"> This is because, in the original data set, the remaining attributes have significant numbers of values marked as being below the detection range.</w:t>
      </w:r>
    </w:p>
    <w:p w14:paraId="0B471075" w14:textId="77777777" w:rsidR="00235051" w:rsidRPr="009E783D" w:rsidRDefault="00235051" w:rsidP="00900078">
      <w:pPr>
        <w:spacing w:after="0"/>
        <w:jc w:val="both"/>
        <w:rPr>
          <w:sz w:val="24"/>
          <w:szCs w:val="24"/>
        </w:rPr>
      </w:pPr>
    </w:p>
    <w:p w14:paraId="404F0563" w14:textId="77777777" w:rsidR="00235051" w:rsidRPr="009E783D" w:rsidRDefault="00235051" w:rsidP="00900078">
      <w:pPr>
        <w:spacing w:after="0"/>
        <w:jc w:val="both"/>
        <w:rPr>
          <w:sz w:val="24"/>
          <w:szCs w:val="24"/>
        </w:rPr>
      </w:pPr>
    </w:p>
    <w:p w14:paraId="328E793D" w14:textId="77777777" w:rsidR="00235051" w:rsidRPr="009E783D" w:rsidRDefault="00235051" w:rsidP="00900078">
      <w:pPr>
        <w:spacing w:after="0"/>
        <w:jc w:val="both"/>
        <w:rPr>
          <w:b/>
          <w:sz w:val="24"/>
          <w:szCs w:val="24"/>
        </w:rPr>
      </w:pPr>
      <w:r w:rsidRPr="009E783D">
        <w:rPr>
          <w:b/>
          <w:sz w:val="24"/>
          <w:szCs w:val="24"/>
        </w:rPr>
        <w:t>Models:</w:t>
      </w:r>
    </w:p>
    <w:p w14:paraId="1ECDDD92" w14:textId="77777777" w:rsidR="0050579F" w:rsidRDefault="00235051" w:rsidP="00900078">
      <w:pPr>
        <w:spacing w:after="0"/>
        <w:jc w:val="both"/>
        <w:rPr>
          <w:sz w:val="24"/>
          <w:szCs w:val="24"/>
        </w:rPr>
      </w:pPr>
      <w:r w:rsidRPr="009E783D">
        <w:rPr>
          <w:sz w:val="24"/>
          <w:szCs w:val="24"/>
        </w:rPr>
        <w:t>For data sets 1 and 2, elastic net regularization with varying values of both alpha and lambda was used. The data sets were split up to use 60% for training, 20% for cross-validation, and 20% for testing. The models were also trained on 100 different splits in the data to see how the best values of alpha and lambda varied.</w:t>
      </w:r>
      <w:r w:rsidR="0050579F">
        <w:rPr>
          <w:sz w:val="24"/>
          <w:szCs w:val="24"/>
        </w:rPr>
        <w:t xml:space="preserve"> Using the validation data, we chose the best alpha and lambda values. We then combined these using a weighted mean based on the performance against the testing data to find the overall best values.</w:t>
      </w:r>
    </w:p>
    <w:p w14:paraId="5AB9FDA8" w14:textId="77777777" w:rsidR="00235051" w:rsidRPr="009E783D" w:rsidRDefault="00235051" w:rsidP="00900078">
      <w:pPr>
        <w:spacing w:after="0"/>
        <w:jc w:val="both"/>
        <w:rPr>
          <w:sz w:val="24"/>
          <w:szCs w:val="24"/>
        </w:rPr>
      </w:pPr>
    </w:p>
    <w:p w14:paraId="2C450B25" w14:textId="77777777" w:rsidR="00235051" w:rsidRPr="009E783D" w:rsidRDefault="00235051" w:rsidP="00900078">
      <w:pPr>
        <w:spacing w:after="0"/>
        <w:jc w:val="both"/>
        <w:rPr>
          <w:sz w:val="24"/>
          <w:szCs w:val="24"/>
        </w:rPr>
      </w:pPr>
      <w:r w:rsidRPr="009E783D">
        <w:rPr>
          <w:sz w:val="24"/>
          <w:szCs w:val="24"/>
        </w:rPr>
        <w:t>For data set 3, generalized linear regression was used.</w:t>
      </w:r>
      <w:r w:rsidR="009E783D" w:rsidRPr="009E783D">
        <w:rPr>
          <w:sz w:val="24"/>
          <w:szCs w:val="24"/>
        </w:rPr>
        <w:t xml:space="preserve"> The data set was split in to 80% training and 20% testing. Once again, 100 different splits of the data set were used to see how model performance varied.</w:t>
      </w:r>
    </w:p>
    <w:p w14:paraId="6FC9609B" w14:textId="77777777" w:rsidR="009E783D" w:rsidRPr="009E783D" w:rsidRDefault="009E783D" w:rsidP="00900078">
      <w:pPr>
        <w:spacing w:after="0"/>
        <w:jc w:val="both"/>
        <w:rPr>
          <w:sz w:val="24"/>
          <w:szCs w:val="24"/>
        </w:rPr>
      </w:pPr>
    </w:p>
    <w:p w14:paraId="1B8C162B" w14:textId="14A55973" w:rsidR="007E7E6D" w:rsidRDefault="009E783D" w:rsidP="00900078">
      <w:pPr>
        <w:spacing w:after="0"/>
        <w:jc w:val="both"/>
        <w:rPr>
          <w:ins w:id="0" w:author="Guillem Hurault" w:date="2017-08-30T14:14:00Z"/>
          <w:sz w:val="24"/>
          <w:szCs w:val="24"/>
        </w:rPr>
      </w:pPr>
      <w:r w:rsidRPr="009E783D">
        <w:rPr>
          <w:sz w:val="24"/>
          <w:szCs w:val="24"/>
        </w:rPr>
        <w:lastRenderedPageBreak/>
        <w:t>Each model outlined above was created twice, once using objective SCORAD as the dependent variable, and once using total SCORAD.</w:t>
      </w:r>
    </w:p>
    <w:p w14:paraId="266544B4" w14:textId="77777777" w:rsidR="007A2009" w:rsidRDefault="007A2009" w:rsidP="00900078">
      <w:pPr>
        <w:spacing w:after="0"/>
        <w:jc w:val="both"/>
        <w:rPr>
          <w:sz w:val="24"/>
          <w:szCs w:val="24"/>
        </w:rPr>
      </w:pPr>
    </w:p>
    <w:p w14:paraId="7594C4BC" w14:textId="708AB981" w:rsidR="00890D85" w:rsidRDefault="00890D85" w:rsidP="00900078">
      <w:pPr>
        <w:spacing w:after="0"/>
        <w:jc w:val="both"/>
        <w:rPr>
          <w:b/>
          <w:sz w:val="24"/>
          <w:szCs w:val="24"/>
        </w:rPr>
      </w:pPr>
      <w:r>
        <w:rPr>
          <w:b/>
          <w:sz w:val="24"/>
          <w:szCs w:val="24"/>
        </w:rPr>
        <w:t>Performance evaluation:</w:t>
      </w:r>
    </w:p>
    <w:p w14:paraId="44F59EB8" w14:textId="73FC6788" w:rsidR="00890D85" w:rsidRDefault="00890D85" w:rsidP="00900078">
      <w:pPr>
        <w:spacing w:after="0"/>
        <w:jc w:val="both"/>
        <w:rPr>
          <w:sz w:val="24"/>
          <w:szCs w:val="24"/>
        </w:rPr>
      </w:pPr>
      <w:r w:rsidRPr="009E783D">
        <w:rPr>
          <w:sz w:val="24"/>
          <w:szCs w:val="24"/>
        </w:rPr>
        <w:t>To calculate performance of a given model the root mean square error</w:t>
      </w:r>
      <w:r w:rsidR="007A2009">
        <w:rPr>
          <w:sz w:val="24"/>
          <w:szCs w:val="24"/>
        </w:rPr>
        <w:t xml:space="preserve"> (RMSE)</w:t>
      </w:r>
      <w:r w:rsidRPr="009E783D">
        <w:rPr>
          <w:sz w:val="24"/>
          <w:szCs w:val="24"/>
        </w:rPr>
        <w:t xml:space="preserve"> between the predicted result and the actual result was calculated. </w:t>
      </w:r>
      <w:r>
        <w:rPr>
          <w:sz w:val="24"/>
          <w:szCs w:val="24"/>
        </w:rPr>
        <w:t xml:space="preserve">We also calculated the </w:t>
      </w:r>
      <w:r w:rsidR="007A2009">
        <w:rPr>
          <w:sz w:val="24"/>
          <w:szCs w:val="24"/>
        </w:rPr>
        <w:t>accuracy, defined as the frequency</w:t>
      </w:r>
      <w:r>
        <w:rPr>
          <w:sz w:val="24"/>
          <w:szCs w:val="24"/>
        </w:rPr>
        <w:t xml:space="preserve"> of ‘successful predictions’. </w:t>
      </w:r>
      <w:r w:rsidR="007A2009">
        <w:rPr>
          <w:sz w:val="24"/>
          <w:szCs w:val="24"/>
        </w:rPr>
        <w:t>A successful prediction happened when the absolute prediction error</w:t>
      </w:r>
      <w:r>
        <w:rPr>
          <w:sz w:val="24"/>
          <w:szCs w:val="24"/>
        </w:rPr>
        <w:t xml:space="preserve"> </w:t>
      </w:r>
      <w:r w:rsidR="007A2009">
        <w:rPr>
          <w:sz w:val="24"/>
          <w:szCs w:val="24"/>
        </w:rPr>
        <w:t>was</w:t>
      </w:r>
      <w:r>
        <w:rPr>
          <w:sz w:val="24"/>
          <w:szCs w:val="24"/>
        </w:rPr>
        <w:t xml:space="preserve"> less than 9 points for objective SCORAD and 10 points for total SCORAD. These values were </w:t>
      </w:r>
      <w:r w:rsidR="007A2009">
        <w:rPr>
          <w:sz w:val="24"/>
          <w:szCs w:val="24"/>
        </w:rPr>
        <w:t>based on the</w:t>
      </w:r>
      <w:r>
        <w:rPr>
          <w:sz w:val="24"/>
          <w:szCs w:val="24"/>
        </w:rPr>
        <w:t xml:space="preserve"> minimum clinically important difference</w:t>
      </w:r>
      <w:sdt>
        <w:sdtPr>
          <w:rPr>
            <w:sz w:val="24"/>
            <w:szCs w:val="24"/>
          </w:rPr>
          <w:id w:val="-457025564"/>
          <w:citation/>
        </w:sdtPr>
        <w:sdtEndPr/>
        <w:sdtContent>
          <w:r>
            <w:rPr>
              <w:sz w:val="24"/>
              <w:szCs w:val="24"/>
            </w:rPr>
            <w:fldChar w:fldCharType="begin"/>
          </w:r>
          <w:r w:rsidR="00B85418">
            <w:rPr>
              <w:sz w:val="24"/>
              <w:szCs w:val="24"/>
            </w:rPr>
            <w:instrText xml:space="preserve">CITATION MES11 \l 2057 </w:instrText>
          </w:r>
          <w:r>
            <w:rPr>
              <w:sz w:val="24"/>
              <w:szCs w:val="24"/>
            </w:rPr>
            <w:fldChar w:fldCharType="separate"/>
          </w:r>
          <w:r w:rsidR="00B85418">
            <w:rPr>
              <w:noProof/>
              <w:sz w:val="24"/>
              <w:szCs w:val="24"/>
            </w:rPr>
            <w:t xml:space="preserve"> </w:t>
          </w:r>
          <w:r w:rsidR="00B85418" w:rsidRPr="00B85418">
            <w:rPr>
              <w:noProof/>
              <w:sz w:val="24"/>
              <w:szCs w:val="24"/>
            </w:rPr>
            <w:t>(1)</w:t>
          </w:r>
          <w:r>
            <w:rPr>
              <w:sz w:val="24"/>
              <w:szCs w:val="24"/>
            </w:rPr>
            <w:fldChar w:fldCharType="end"/>
          </w:r>
        </w:sdtContent>
      </w:sdt>
      <w:r>
        <w:rPr>
          <w:sz w:val="24"/>
          <w:szCs w:val="24"/>
        </w:rPr>
        <w:t>.</w:t>
      </w:r>
    </w:p>
    <w:p w14:paraId="27AB9135" w14:textId="77777777" w:rsidR="00890D85" w:rsidRDefault="00890D85" w:rsidP="00900078">
      <w:pPr>
        <w:spacing w:after="0"/>
        <w:jc w:val="both"/>
        <w:rPr>
          <w:b/>
          <w:sz w:val="24"/>
          <w:szCs w:val="24"/>
        </w:rPr>
      </w:pPr>
    </w:p>
    <w:p w14:paraId="0D1800F4" w14:textId="7415DC5F" w:rsidR="00890D85" w:rsidRDefault="00890D85" w:rsidP="00900078">
      <w:pPr>
        <w:spacing w:after="0"/>
        <w:jc w:val="both"/>
        <w:rPr>
          <w:b/>
          <w:sz w:val="24"/>
          <w:szCs w:val="24"/>
        </w:rPr>
      </w:pPr>
      <w:r>
        <w:rPr>
          <w:b/>
          <w:sz w:val="24"/>
          <w:szCs w:val="24"/>
        </w:rPr>
        <w:t>Average predictor:</w:t>
      </w:r>
    </w:p>
    <w:p w14:paraId="7FCB8AFF" w14:textId="4FECB28C" w:rsidR="00890D85" w:rsidRPr="00890D85" w:rsidRDefault="00890D85" w:rsidP="00900078">
      <w:pPr>
        <w:spacing w:after="0"/>
        <w:jc w:val="both"/>
        <w:rPr>
          <w:rStyle w:val="SubtleEmphasis"/>
          <w:i w:val="0"/>
          <w:iCs w:val="0"/>
          <w:color w:val="auto"/>
          <w:sz w:val="24"/>
          <w:szCs w:val="24"/>
        </w:rPr>
      </w:pPr>
      <w:r>
        <w:rPr>
          <w:sz w:val="24"/>
          <w:szCs w:val="24"/>
        </w:rPr>
        <w:t>We also created a model that simply predicted the average value of either total or objective SCORAD. This was used as a null model.</w:t>
      </w:r>
      <w:r w:rsidR="0084493A">
        <w:rPr>
          <w:sz w:val="24"/>
          <w:szCs w:val="24"/>
        </w:rPr>
        <w:t xml:space="preserve"> To compare the models, we computed both the kappa coefficient and the p-value for a one sided Wilcoxon rank-sum test where the alternative hypothesis was that the model accuracy was higher than the average predictor accuracy.</w:t>
      </w:r>
      <w:r>
        <w:rPr>
          <w:rStyle w:val="SubtleEmphasis"/>
          <w:rFonts w:ascii="Cambria" w:hAnsi="Cambria"/>
          <w:color w:val="7F7F7F" w:themeColor="text1" w:themeTint="80"/>
          <w:sz w:val="36"/>
          <w:szCs w:val="36"/>
        </w:rPr>
        <w:br w:type="page"/>
      </w:r>
    </w:p>
    <w:p w14:paraId="683B2CD6" w14:textId="109D5B7D" w:rsidR="009B0590" w:rsidRPr="009B0590" w:rsidRDefault="009B0590" w:rsidP="00F36813">
      <w:pPr>
        <w:spacing w:after="0"/>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Results</w:t>
      </w:r>
    </w:p>
    <w:p w14:paraId="4133F6F1" w14:textId="77777777" w:rsidR="0073386F" w:rsidRDefault="0073386F" w:rsidP="0073386F">
      <w:pPr>
        <w:spacing w:after="0"/>
        <w:rPr>
          <w:b/>
          <w:sz w:val="24"/>
          <w:szCs w:val="24"/>
        </w:rPr>
      </w:pPr>
    </w:p>
    <w:p w14:paraId="0195564B" w14:textId="77777777" w:rsidR="0073386F" w:rsidRPr="0050579F" w:rsidRDefault="0050579F" w:rsidP="00FD2B16">
      <w:pPr>
        <w:spacing w:after="0"/>
        <w:jc w:val="both"/>
        <w:rPr>
          <w:b/>
          <w:sz w:val="24"/>
          <w:szCs w:val="24"/>
        </w:rPr>
      </w:pPr>
      <w:r>
        <w:rPr>
          <w:b/>
          <w:sz w:val="24"/>
          <w:szCs w:val="24"/>
        </w:rPr>
        <w:t>Alpha and Lambda parameter values</w:t>
      </w:r>
      <w:r w:rsidR="0073386F">
        <w:rPr>
          <w:b/>
          <w:sz w:val="24"/>
          <w:szCs w:val="24"/>
        </w:rPr>
        <w:t>:</w:t>
      </w:r>
    </w:p>
    <w:p w14:paraId="591C2D72" w14:textId="77777777" w:rsidR="0073386F" w:rsidRPr="009C173F" w:rsidRDefault="0073386F" w:rsidP="00FD2B16">
      <w:pPr>
        <w:spacing w:after="0"/>
        <w:jc w:val="both"/>
        <w:rPr>
          <w:sz w:val="24"/>
          <w:szCs w:val="24"/>
        </w:rPr>
      </w:pPr>
      <w:r>
        <w:rPr>
          <w:sz w:val="24"/>
          <w:szCs w:val="24"/>
        </w:rPr>
        <w:t>Alpha values close to 1 favour lasso regression, values close to 0 favour ridge. The best alpha values</w:t>
      </w:r>
      <w:r w:rsidR="007D4B3C">
        <w:rPr>
          <w:sz w:val="24"/>
          <w:szCs w:val="24"/>
        </w:rPr>
        <w:t xml:space="preserve"> for each model</w:t>
      </w:r>
      <w:r>
        <w:rPr>
          <w:sz w:val="24"/>
          <w:szCs w:val="24"/>
        </w:rPr>
        <w:t xml:space="preserve"> are shown below:</w:t>
      </w:r>
    </w:p>
    <w:p w14:paraId="29086315"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223E9AA7" w14:textId="77777777" w:rsidTr="00F55CAA">
        <w:trPr>
          <w:jc w:val="center"/>
        </w:trPr>
        <w:tc>
          <w:tcPr>
            <w:tcW w:w="2254" w:type="dxa"/>
            <w:tcBorders>
              <w:top w:val="nil"/>
              <w:left w:val="nil"/>
              <w:bottom w:val="single" w:sz="4" w:space="0" w:color="auto"/>
              <w:right w:val="single" w:sz="4" w:space="0" w:color="auto"/>
            </w:tcBorders>
          </w:tcPr>
          <w:p w14:paraId="41CDD473"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105C25FC" w14:textId="77777777" w:rsidR="0073386F" w:rsidRPr="009E783D" w:rsidRDefault="0073386F" w:rsidP="00F55CAA">
            <w:pPr>
              <w:jc w:val="center"/>
              <w:rPr>
                <w:sz w:val="24"/>
                <w:szCs w:val="24"/>
              </w:rPr>
            </w:pPr>
            <w:r w:rsidRPr="009E783D">
              <w:rPr>
                <w:sz w:val="24"/>
                <w:szCs w:val="24"/>
              </w:rPr>
              <w:t>Logged</w:t>
            </w:r>
          </w:p>
          <w:p w14:paraId="3A29DEBB"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73528FE3" w14:textId="77777777" w:rsidR="0073386F" w:rsidRPr="009E783D" w:rsidRDefault="0073386F" w:rsidP="00F55CAA">
            <w:pPr>
              <w:jc w:val="center"/>
              <w:rPr>
                <w:sz w:val="24"/>
                <w:szCs w:val="24"/>
              </w:rPr>
            </w:pPr>
            <w:r w:rsidRPr="009E783D">
              <w:rPr>
                <w:sz w:val="24"/>
                <w:szCs w:val="24"/>
              </w:rPr>
              <w:t>Unlogged</w:t>
            </w:r>
          </w:p>
          <w:p w14:paraId="4166DD25" w14:textId="77777777" w:rsidR="0073386F" w:rsidRPr="009E783D" w:rsidRDefault="0073386F" w:rsidP="00F55CAA">
            <w:pPr>
              <w:jc w:val="center"/>
              <w:rPr>
                <w:sz w:val="18"/>
                <w:szCs w:val="18"/>
              </w:rPr>
            </w:pPr>
            <w:r w:rsidRPr="009E783D">
              <w:rPr>
                <w:sz w:val="18"/>
                <w:szCs w:val="18"/>
              </w:rPr>
              <w:t>(Elastic net)</w:t>
            </w:r>
          </w:p>
        </w:tc>
      </w:tr>
      <w:tr w:rsidR="0073386F" w:rsidRPr="009E783D" w14:paraId="320324CE" w14:textId="77777777" w:rsidTr="00F55CAA">
        <w:trPr>
          <w:jc w:val="center"/>
        </w:trPr>
        <w:tc>
          <w:tcPr>
            <w:tcW w:w="2254" w:type="dxa"/>
            <w:tcBorders>
              <w:top w:val="single" w:sz="4" w:space="0" w:color="auto"/>
            </w:tcBorders>
            <w:shd w:val="clear" w:color="auto" w:fill="BFBFBF" w:themeFill="background1" w:themeFillShade="BF"/>
          </w:tcPr>
          <w:p w14:paraId="56BFB3B6" w14:textId="77777777" w:rsidR="0073386F" w:rsidRPr="009E783D" w:rsidRDefault="0073386F" w:rsidP="00F55CAA">
            <w:pPr>
              <w:jc w:val="center"/>
              <w:rPr>
                <w:sz w:val="24"/>
                <w:szCs w:val="24"/>
              </w:rPr>
            </w:pPr>
            <w:r w:rsidRPr="009E783D">
              <w:rPr>
                <w:sz w:val="24"/>
                <w:szCs w:val="24"/>
              </w:rPr>
              <w:t>Total SCORAD</w:t>
            </w:r>
          </w:p>
        </w:tc>
        <w:tc>
          <w:tcPr>
            <w:tcW w:w="2254" w:type="dxa"/>
          </w:tcPr>
          <w:p w14:paraId="135E2C0E" w14:textId="77777777" w:rsidR="0073386F" w:rsidRPr="009E783D" w:rsidRDefault="0073386F" w:rsidP="00F55CAA">
            <w:pPr>
              <w:jc w:val="center"/>
              <w:rPr>
                <w:sz w:val="24"/>
                <w:szCs w:val="24"/>
              </w:rPr>
            </w:pPr>
            <w:r>
              <w:rPr>
                <w:sz w:val="24"/>
                <w:szCs w:val="24"/>
              </w:rPr>
              <w:t>0.376</w:t>
            </w:r>
          </w:p>
        </w:tc>
        <w:tc>
          <w:tcPr>
            <w:tcW w:w="2255" w:type="dxa"/>
          </w:tcPr>
          <w:p w14:paraId="1ECCCDE2" w14:textId="77777777" w:rsidR="0073386F" w:rsidRPr="009E783D" w:rsidRDefault="0073386F" w:rsidP="00F55CAA">
            <w:pPr>
              <w:jc w:val="center"/>
              <w:rPr>
                <w:sz w:val="24"/>
                <w:szCs w:val="24"/>
              </w:rPr>
            </w:pPr>
            <w:r>
              <w:rPr>
                <w:sz w:val="24"/>
                <w:szCs w:val="24"/>
              </w:rPr>
              <w:t>0.624</w:t>
            </w:r>
          </w:p>
        </w:tc>
      </w:tr>
      <w:tr w:rsidR="0073386F" w:rsidRPr="009E783D" w14:paraId="3A77F0AD" w14:textId="77777777" w:rsidTr="00F55CAA">
        <w:trPr>
          <w:jc w:val="center"/>
        </w:trPr>
        <w:tc>
          <w:tcPr>
            <w:tcW w:w="2254" w:type="dxa"/>
            <w:shd w:val="clear" w:color="auto" w:fill="BFBFBF" w:themeFill="background1" w:themeFillShade="BF"/>
          </w:tcPr>
          <w:p w14:paraId="3DA7B42D"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5B7E4CF" w14:textId="77777777" w:rsidR="0073386F" w:rsidRPr="009E783D" w:rsidRDefault="0073386F" w:rsidP="00F55CAA">
            <w:pPr>
              <w:jc w:val="center"/>
              <w:rPr>
                <w:sz w:val="24"/>
                <w:szCs w:val="24"/>
              </w:rPr>
            </w:pPr>
            <w:r>
              <w:rPr>
                <w:sz w:val="24"/>
                <w:szCs w:val="24"/>
              </w:rPr>
              <w:t>0.393</w:t>
            </w:r>
          </w:p>
        </w:tc>
        <w:tc>
          <w:tcPr>
            <w:tcW w:w="2255" w:type="dxa"/>
          </w:tcPr>
          <w:p w14:paraId="5AD1B775" w14:textId="77777777" w:rsidR="0073386F" w:rsidRPr="009E783D" w:rsidRDefault="0073386F" w:rsidP="00890D85">
            <w:pPr>
              <w:keepNext/>
              <w:jc w:val="center"/>
              <w:rPr>
                <w:sz w:val="24"/>
                <w:szCs w:val="24"/>
              </w:rPr>
            </w:pPr>
            <w:r>
              <w:rPr>
                <w:sz w:val="24"/>
                <w:szCs w:val="24"/>
              </w:rPr>
              <w:t>0.606</w:t>
            </w:r>
          </w:p>
        </w:tc>
      </w:tr>
    </w:tbl>
    <w:p w14:paraId="2658E947" w14:textId="42C43225" w:rsidR="0073386F" w:rsidRDefault="00890D85" w:rsidP="00890D85">
      <w:pPr>
        <w:pStyle w:val="Caption"/>
        <w:jc w:val="right"/>
        <w:rPr>
          <w:b/>
          <w:sz w:val="24"/>
          <w:szCs w:val="24"/>
        </w:rPr>
      </w:pPr>
      <w:r>
        <w:t xml:space="preserve">Table </w:t>
      </w:r>
      <w:fldSimple w:instr=" SEQ Table \* ARABIC ">
        <w:r w:rsidR="000D6C04">
          <w:rPr>
            <w:noProof/>
          </w:rPr>
          <w:t>1</w:t>
        </w:r>
      </w:fldSimple>
    </w:p>
    <w:p w14:paraId="3BFA06C2" w14:textId="77777777" w:rsidR="0073386F" w:rsidRPr="009C173F" w:rsidRDefault="0073386F" w:rsidP="00FD2B16">
      <w:pPr>
        <w:spacing w:after="0"/>
        <w:jc w:val="both"/>
        <w:rPr>
          <w:sz w:val="24"/>
          <w:szCs w:val="24"/>
        </w:rPr>
      </w:pPr>
      <w:r>
        <w:rPr>
          <w:sz w:val="24"/>
          <w:szCs w:val="24"/>
        </w:rPr>
        <w:t xml:space="preserve">The best lambda values </w:t>
      </w:r>
      <w:r w:rsidR="007D4B3C">
        <w:rPr>
          <w:sz w:val="24"/>
          <w:szCs w:val="24"/>
        </w:rPr>
        <w:t xml:space="preserve">for each model </w:t>
      </w:r>
      <w:r>
        <w:rPr>
          <w:sz w:val="24"/>
          <w:szCs w:val="24"/>
        </w:rPr>
        <w:t>are shown below:</w:t>
      </w:r>
    </w:p>
    <w:p w14:paraId="01E222A3" w14:textId="77777777" w:rsidR="0073386F" w:rsidRDefault="0073386F"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tblGrid>
      <w:tr w:rsidR="0073386F" w:rsidRPr="009E783D" w14:paraId="1AE4C96C" w14:textId="77777777" w:rsidTr="00F55CAA">
        <w:trPr>
          <w:jc w:val="center"/>
        </w:trPr>
        <w:tc>
          <w:tcPr>
            <w:tcW w:w="2254" w:type="dxa"/>
            <w:tcBorders>
              <w:top w:val="nil"/>
              <w:left w:val="nil"/>
              <w:bottom w:val="single" w:sz="4" w:space="0" w:color="auto"/>
              <w:right w:val="single" w:sz="4" w:space="0" w:color="auto"/>
            </w:tcBorders>
          </w:tcPr>
          <w:p w14:paraId="5B5778BE" w14:textId="77777777" w:rsidR="0073386F" w:rsidRPr="009E783D" w:rsidRDefault="0073386F" w:rsidP="00F55CAA">
            <w:pPr>
              <w:rPr>
                <w:sz w:val="24"/>
                <w:szCs w:val="24"/>
              </w:rPr>
            </w:pPr>
          </w:p>
        </w:tc>
        <w:tc>
          <w:tcPr>
            <w:tcW w:w="2254" w:type="dxa"/>
            <w:tcBorders>
              <w:left w:val="single" w:sz="4" w:space="0" w:color="auto"/>
            </w:tcBorders>
            <w:shd w:val="clear" w:color="auto" w:fill="BFBFBF" w:themeFill="background1" w:themeFillShade="BF"/>
          </w:tcPr>
          <w:p w14:paraId="45BFED56" w14:textId="77777777" w:rsidR="0073386F" w:rsidRPr="009E783D" w:rsidRDefault="0073386F" w:rsidP="00F55CAA">
            <w:pPr>
              <w:jc w:val="center"/>
              <w:rPr>
                <w:sz w:val="24"/>
                <w:szCs w:val="24"/>
              </w:rPr>
            </w:pPr>
            <w:r w:rsidRPr="009E783D">
              <w:rPr>
                <w:sz w:val="24"/>
                <w:szCs w:val="24"/>
              </w:rPr>
              <w:t>Logged</w:t>
            </w:r>
          </w:p>
          <w:p w14:paraId="6F00E4B1" w14:textId="77777777" w:rsidR="0073386F" w:rsidRPr="009E783D" w:rsidRDefault="0073386F" w:rsidP="00F55CAA">
            <w:pPr>
              <w:jc w:val="center"/>
              <w:rPr>
                <w:sz w:val="18"/>
                <w:szCs w:val="18"/>
              </w:rPr>
            </w:pPr>
            <w:r w:rsidRPr="009E783D">
              <w:rPr>
                <w:sz w:val="18"/>
                <w:szCs w:val="18"/>
              </w:rPr>
              <w:t>(Elastic net)</w:t>
            </w:r>
          </w:p>
        </w:tc>
        <w:tc>
          <w:tcPr>
            <w:tcW w:w="2255" w:type="dxa"/>
            <w:shd w:val="clear" w:color="auto" w:fill="BFBFBF" w:themeFill="background1" w:themeFillShade="BF"/>
          </w:tcPr>
          <w:p w14:paraId="10523C16" w14:textId="77777777" w:rsidR="0073386F" w:rsidRPr="009E783D" w:rsidRDefault="0073386F" w:rsidP="00F55CAA">
            <w:pPr>
              <w:jc w:val="center"/>
              <w:rPr>
                <w:sz w:val="24"/>
                <w:szCs w:val="24"/>
              </w:rPr>
            </w:pPr>
            <w:r w:rsidRPr="009E783D">
              <w:rPr>
                <w:sz w:val="24"/>
                <w:szCs w:val="24"/>
              </w:rPr>
              <w:t>Unlogged</w:t>
            </w:r>
          </w:p>
          <w:p w14:paraId="3DD7CD1E" w14:textId="77777777" w:rsidR="0073386F" w:rsidRPr="009E783D" w:rsidRDefault="0073386F" w:rsidP="00F55CAA">
            <w:pPr>
              <w:jc w:val="center"/>
              <w:rPr>
                <w:sz w:val="18"/>
                <w:szCs w:val="18"/>
              </w:rPr>
            </w:pPr>
            <w:r w:rsidRPr="009E783D">
              <w:rPr>
                <w:sz w:val="18"/>
                <w:szCs w:val="18"/>
              </w:rPr>
              <w:t>(Elastic net)</w:t>
            </w:r>
          </w:p>
        </w:tc>
      </w:tr>
      <w:tr w:rsidR="0073386F" w:rsidRPr="009E783D" w14:paraId="13E9330B" w14:textId="77777777" w:rsidTr="00F55CAA">
        <w:trPr>
          <w:jc w:val="center"/>
        </w:trPr>
        <w:tc>
          <w:tcPr>
            <w:tcW w:w="2254" w:type="dxa"/>
            <w:tcBorders>
              <w:top w:val="single" w:sz="4" w:space="0" w:color="auto"/>
            </w:tcBorders>
            <w:shd w:val="clear" w:color="auto" w:fill="BFBFBF" w:themeFill="background1" w:themeFillShade="BF"/>
          </w:tcPr>
          <w:p w14:paraId="560FFFB0" w14:textId="77777777" w:rsidR="0073386F" w:rsidRPr="009E783D" w:rsidRDefault="0073386F" w:rsidP="00F55CAA">
            <w:pPr>
              <w:jc w:val="center"/>
              <w:rPr>
                <w:sz w:val="24"/>
                <w:szCs w:val="24"/>
              </w:rPr>
            </w:pPr>
            <w:r w:rsidRPr="009E783D">
              <w:rPr>
                <w:sz w:val="24"/>
                <w:szCs w:val="24"/>
              </w:rPr>
              <w:t>Total SCORAD</w:t>
            </w:r>
          </w:p>
        </w:tc>
        <w:tc>
          <w:tcPr>
            <w:tcW w:w="2254" w:type="dxa"/>
          </w:tcPr>
          <w:p w14:paraId="3ED0D968" w14:textId="77777777" w:rsidR="0073386F" w:rsidRPr="009E783D" w:rsidRDefault="0073386F" w:rsidP="00F55CAA">
            <w:pPr>
              <w:jc w:val="center"/>
              <w:rPr>
                <w:sz w:val="24"/>
                <w:szCs w:val="24"/>
              </w:rPr>
            </w:pPr>
            <w:r>
              <w:rPr>
                <w:sz w:val="24"/>
                <w:szCs w:val="24"/>
              </w:rPr>
              <w:t>1.62</w:t>
            </w:r>
          </w:p>
        </w:tc>
        <w:tc>
          <w:tcPr>
            <w:tcW w:w="2255" w:type="dxa"/>
          </w:tcPr>
          <w:p w14:paraId="6D3135C8" w14:textId="77777777" w:rsidR="0073386F" w:rsidRPr="009E783D" w:rsidRDefault="0073386F" w:rsidP="00F55CAA">
            <w:pPr>
              <w:jc w:val="center"/>
              <w:rPr>
                <w:sz w:val="24"/>
                <w:szCs w:val="24"/>
              </w:rPr>
            </w:pPr>
            <w:r>
              <w:rPr>
                <w:sz w:val="24"/>
                <w:szCs w:val="24"/>
              </w:rPr>
              <w:t>2.34</w:t>
            </w:r>
          </w:p>
        </w:tc>
      </w:tr>
      <w:tr w:rsidR="0073386F" w:rsidRPr="009E783D" w14:paraId="265D408C" w14:textId="77777777" w:rsidTr="00F55CAA">
        <w:trPr>
          <w:jc w:val="center"/>
        </w:trPr>
        <w:tc>
          <w:tcPr>
            <w:tcW w:w="2254" w:type="dxa"/>
            <w:shd w:val="clear" w:color="auto" w:fill="BFBFBF" w:themeFill="background1" w:themeFillShade="BF"/>
          </w:tcPr>
          <w:p w14:paraId="7457EA5C" w14:textId="77777777" w:rsidR="0073386F" w:rsidRPr="009E783D" w:rsidRDefault="0073386F" w:rsidP="00F55CAA">
            <w:pPr>
              <w:jc w:val="center"/>
              <w:rPr>
                <w:sz w:val="24"/>
                <w:szCs w:val="24"/>
              </w:rPr>
            </w:pPr>
            <w:r w:rsidRPr="009E783D">
              <w:rPr>
                <w:sz w:val="24"/>
                <w:szCs w:val="24"/>
              </w:rPr>
              <w:t>Objective SCORAD</w:t>
            </w:r>
          </w:p>
        </w:tc>
        <w:tc>
          <w:tcPr>
            <w:tcW w:w="2254" w:type="dxa"/>
          </w:tcPr>
          <w:p w14:paraId="6BC6C28E" w14:textId="77777777" w:rsidR="0073386F" w:rsidRPr="009E783D" w:rsidRDefault="0073386F" w:rsidP="00F55CAA">
            <w:pPr>
              <w:jc w:val="center"/>
              <w:rPr>
                <w:sz w:val="24"/>
                <w:szCs w:val="24"/>
              </w:rPr>
            </w:pPr>
            <w:r>
              <w:rPr>
                <w:sz w:val="24"/>
                <w:szCs w:val="24"/>
              </w:rPr>
              <w:t>1.73</w:t>
            </w:r>
          </w:p>
        </w:tc>
        <w:tc>
          <w:tcPr>
            <w:tcW w:w="2255" w:type="dxa"/>
          </w:tcPr>
          <w:p w14:paraId="4322BA98" w14:textId="77777777" w:rsidR="0073386F" w:rsidRPr="009E783D" w:rsidRDefault="0073386F" w:rsidP="00890D85">
            <w:pPr>
              <w:keepNext/>
              <w:jc w:val="center"/>
              <w:rPr>
                <w:sz w:val="24"/>
                <w:szCs w:val="24"/>
              </w:rPr>
            </w:pPr>
            <w:r>
              <w:rPr>
                <w:sz w:val="24"/>
                <w:szCs w:val="24"/>
              </w:rPr>
              <w:t>2.12</w:t>
            </w:r>
          </w:p>
        </w:tc>
      </w:tr>
    </w:tbl>
    <w:p w14:paraId="628200D7" w14:textId="4DFB0BD3" w:rsidR="0073386F" w:rsidRDefault="00890D85" w:rsidP="00890D85">
      <w:pPr>
        <w:pStyle w:val="Caption"/>
        <w:jc w:val="right"/>
        <w:rPr>
          <w:b/>
          <w:sz w:val="24"/>
          <w:szCs w:val="24"/>
        </w:rPr>
      </w:pPr>
      <w:r>
        <w:t xml:space="preserve">Table </w:t>
      </w:r>
      <w:fldSimple w:instr=" SEQ Table \* ARABIC ">
        <w:r w:rsidR="000D6C04">
          <w:rPr>
            <w:noProof/>
          </w:rPr>
          <w:t>2</w:t>
        </w:r>
      </w:fldSimple>
    </w:p>
    <w:p w14:paraId="1D187F7C" w14:textId="4FDF88AB" w:rsidR="00890D85" w:rsidRDefault="00890D85" w:rsidP="0073386F">
      <w:pPr>
        <w:spacing w:after="0"/>
        <w:rPr>
          <w:b/>
          <w:sz w:val="24"/>
          <w:szCs w:val="24"/>
        </w:rPr>
      </w:pPr>
    </w:p>
    <w:p w14:paraId="4D8AF30B" w14:textId="67E883C3" w:rsidR="00890D85" w:rsidRDefault="00890D85" w:rsidP="00FD2B16">
      <w:pPr>
        <w:spacing w:after="0"/>
        <w:jc w:val="both"/>
        <w:rPr>
          <w:b/>
          <w:sz w:val="24"/>
          <w:szCs w:val="24"/>
        </w:rPr>
      </w:pPr>
      <w:r>
        <w:rPr>
          <w:b/>
          <w:sz w:val="24"/>
          <w:szCs w:val="24"/>
        </w:rPr>
        <w:t>Model performance:</w:t>
      </w:r>
    </w:p>
    <w:p w14:paraId="5E13CF24" w14:textId="55D0968E" w:rsidR="00890D85" w:rsidRPr="00890D85" w:rsidRDefault="00890D85" w:rsidP="00FD2B16">
      <w:pPr>
        <w:spacing w:after="0"/>
        <w:jc w:val="both"/>
        <w:rPr>
          <w:sz w:val="24"/>
          <w:szCs w:val="24"/>
        </w:rPr>
      </w:pPr>
      <w:r>
        <w:rPr>
          <w:sz w:val="24"/>
          <w:szCs w:val="24"/>
        </w:rPr>
        <w:t>The RMSE for each model is shown below:</w:t>
      </w:r>
    </w:p>
    <w:p w14:paraId="22948C8C" w14:textId="77777777" w:rsidR="00890D85" w:rsidRDefault="00890D85" w:rsidP="0073386F">
      <w:pPr>
        <w:spacing w:after="0"/>
        <w:rPr>
          <w:b/>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4D9378F5" w14:textId="77777777" w:rsidTr="008C7DFD">
        <w:trPr>
          <w:jc w:val="center"/>
        </w:trPr>
        <w:tc>
          <w:tcPr>
            <w:tcW w:w="2254" w:type="dxa"/>
            <w:tcBorders>
              <w:top w:val="nil"/>
              <w:left w:val="nil"/>
              <w:bottom w:val="single" w:sz="4" w:space="0" w:color="auto"/>
              <w:right w:val="single" w:sz="4" w:space="0" w:color="auto"/>
            </w:tcBorders>
          </w:tcPr>
          <w:p w14:paraId="619F1721"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2F472FAC" w14:textId="77777777" w:rsidR="00890D85" w:rsidRPr="009E783D" w:rsidRDefault="00890D85" w:rsidP="008C7DFD">
            <w:pPr>
              <w:jc w:val="center"/>
              <w:rPr>
                <w:sz w:val="24"/>
                <w:szCs w:val="24"/>
              </w:rPr>
            </w:pPr>
            <w:r w:rsidRPr="009E783D">
              <w:rPr>
                <w:sz w:val="24"/>
                <w:szCs w:val="24"/>
              </w:rPr>
              <w:t>Logged</w:t>
            </w:r>
          </w:p>
          <w:p w14:paraId="58FC956D"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CFD5C6C" w14:textId="77777777" w:rsidR="00890D85" w:rsidRPr="009E783D" w:rsidRDefault="00890D85" w:rsidP="008C7DFD">
            <w:pPr>
              <w:jc w:val="center"/>
              <w:rPr>
                <w:sz w:val="24"/>
                <w:szCs w:val="24"/>
              </w:rPr>
            </w:pPr>
            <w:r w:rsidRPr="009E783D">
              <w:rPr>
                <w:sz w:val="24"/>
                <w:szCs w:val="24"/>
              </w:rPr>
              <w:t>Unlogged</w:t>
            </w:r>
          </w:p>
          <w:p w14:paraId="4ECF95A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0CAD9379" w14:textId="77777777" w:rsidR="00890D85" w:rsidRPr="009E783D" w:rsidRDefault="00890D85" w:rsidP="008C7DFD">
            <w:pPr>
              <w:jc w:val="center"/>
              <w:rPr>
                <w:sz w:val="24"/>
                <w:szCs w:val="24"/>
              </w:rPr>
            </w:pPr>
            <w:r w:rsidRPr="009E783D">
              <w:rPr>
                <w:sz w:val="24"/>
                <w:szCs w:val="24"/>
              </w:rPr>
              <w:t>Reduced</w:t>
            </w:r>
          </w:p>
          <w:p w14:paraId="79FF2DF8"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0C8118A6" w14:textId="77777777" w:rsidTr="008C7DFD">
        <w:trPr>
          <w:jc w:val="center"/>
        </w:trPr>
        <w:tc>
          <w:tcPr>
            <w:tcW w:w="2254" w:type="dxa"/>
            <w:tcBorders>
              <w:top w:val="single" w:sz="4" w:space="0" w:color="auto"/>
            </w:tcBorders>
            <w:shd w:val="clear" w:color="auto" w:fill="BFBFBF" w:themeFill="background1" w:themeFillShade="BF"/>
          </w:tcPr>
          <w:p w14:paraId="2D941E34" w14:textId="77777777" w:rsidR="00890D85" w:rsidRPr="009E783D" w:rsidRDefault="00890D85" w:rsidP="008C7DFD">
            <w:pPr>
              <w:jc w:val="center"/>
              <w:rPr>
                <w:sz w:val="24"/>
                <w:szCs w:val="24"/>
              </w:rPr>
            </w:pPr>
            <w:r w:rsidRPr="009E783D">
              <w:rPr>
                <w:sz w:val="24"/>
                <w:szCs w:val="24"/>
              </w:rPr>
              <w:t>Total SCORAD</w:t>
            </w:r>
          </w:p>
        </w:tc>
        <w:tc>
          <w:tcPr>
            <w:tcW w:w="2254" w:type="dxa"/>
          </w:tcPr>
          <w:p w14:paraId="26578A82" w14:textId="77777777" w:rsidR="00890D85" w:rsidRPr="009E783D" w:rsidRDefault="00890D85" w:rsidP="008C7DFD">
            <w:pPr>
              <w:jc w:val="center"/>
              <w:rPr>
                <w:sz w:val="24"/>
                <w:szCs w:val="24"/>
              </w:rPr>
            </w:pPr>
            <w:r>
              <w:rPr>
                <w:sz w:val="24"/>
                <w:szCs w:val="24"/>
              </w:rPr>
              <w:t>13.65</w:t>
            </w:r>
          </w:p>
        </w:tc>
        <w:tc>
          <w:tcPr>
            <w:tcW w:w="2255" w:type="dxa"/>
          </w:tcPr>
          <w:p w14:paraId="076959FF" w14:textId="77777777" w:rsidR="00890D85" w:rsidRPr="009E783D" w:rsidRDefault="00890D85" w:rsidP="008C7DFD">
            <w:pPr>
              <w:jc w:val="center"/>
              <w:rPr>
                <w:sz w:val="24"/>
                <w:szCs w:val="24"/>
              </w:rPr>
            </w:pPr>
            <w:r>
              <w:rPr>
                <w:sz w:val="24"/>
                <w:szCs w:val="24"/>
              </w:rPr>
              <w:t>27.60</w:t>
            </w:r>
          </w:p>
        </w:tc>
        <w:tc>
          <w:tcPr>
            <w:tcW w:w="2255" w:type="dxa"/>
          </w:tcPr>
          <w:p w14:paraId="6FAE4B06" w14:textId="77777777" w:rsidR="00890D85" w:rsidRPr="009E783D" w:rsidRDefault="00890D85" w:rsidP="008C7DFD">
            <w:pPr>
              <w:jc w:val="center"/>
              <w:rPr>
                <w:sz w:val="24"/>
                <w:szCs w:val="24"/>
              </w:rPr>
            </w:pPr>
            <w:r>
              <w:rPr>
                <w:sz w:val="24"/>
                <w:szCs w:val="24"/>
              </w:rPr>
              <w:t>14.46</w:t>
            </w:r>
          </w:p>
        </w:tc>
      </w:tr>
      <w:tr w:rsidR="00890D85" w:rsidRPr="009E783D" w14:paraId="05B3F202" w14:textId="77777777" w:rsidTr="008C7DFD">
        <w:trPr>
          <w:jc w:val="center"/>
        </w:trPr>
        <w:tc>
          <w:tcPr>
            <w:tcW w:w="2254" w:type="dxa"/>
            <w:shd w:val="clear" w:color="auto" w:fill="BFBFBF" w:themeFill="background1" w:themeFillShade="BF"/>
          </w:tcPr>
          <w:p w14:paraId="4F9B485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1332CF48" w14:textId="77777777" w:rsidR="00890D85" w:rsidRPr="009E783D" w:rsidRDefault="00890D85" w:rsidP="008C7DFD">
            <w:pPr>
              <w:jc w:val="center"/>
              <w:rPr>
                <w:sz w:val="24"/>
                <w:szCs w:val="24"/>
              </w:rPr>
            </w:pPr>
            <w:r>
              <w:rPr>
                <w:sz w:val="24"/>
                <w:szCs w:val="24"/>
              </w:rPr>
              <w:t>10.78</w:t>
            </w:r>
          </w:p>
        </w:tc>
        <w:tc>
          <w:tcPr>
            <w:tcW w:w="2255" w:type="dxa"/>
          </w:tcPr>
          <w:p w14:paraId="1F46ADF0" w14:textId="77777777" w:rsidR="00890D85" w:rsidRPr="009E783D" w:rsidRDefault="00890D85" w:rsidP="008C7DFD">
            <w:pPr>
              <w:jc w:val="center"/>
              <w:rPr>
                <w:sz w:val="24"/>
                <w:szCs w:val="24"/>
              </w:rPr>
            </w:pPr>
            <w:r>
              <w:rPr>
                <w:sz w:val="24"/>
                <w:szCs w:val="24"/>
              </w:rPr>
              <w:t>15.75</w:t>
            </w:r>
          </w:p>
        </w:tc>
        <w:tc>
          <w:tcPr>
            <w:tcW w:w="2255" w:type="dxa"/>
          </w:tcPr>
          <w:p w14:paraId="758B8D2D" w14:textId="77777777" w:rsidR="00890D85" w:rsidRPr="009E783D" w:rsidRDefault="00890D85" w:rsidP="00997D39">
            <w:pPr>
              <w:keepNext/>
              <w:jc w:val="center"/>
              <w:rPr>
                <w:sz w:val="24"/>
                <w:szCs w:val="24"/>
              </w:rPr>
            </w:pPr>
            <w:r>
              <w:rPr>
                <w:sz w:val="24"/>
                <w:szCs w:val="24"/>
              </w:rPr>
              <w:t>10.77</w:t>
            </w:r>
          </w:p>
        </w:tc>
      </w:tr>
    </w:tbl>
    <w:p w14:paraId="7B0084C9" w14:textId="7A060E2E" w:rsidR="00890D85" w:rsidRDefault="00997D39" w:rsidP="00997D39">
      <w:pPr>
        <w:pStyle w:val="Caption"/>
        <w:jc w:val="right"/>
        <w:rPr>
          <w:b/>
          <w:sz w:val="24"/>
          <w:szCs w:val="24"/>
        </w:rPr>
      </w:pPr>
      <w:r>
        <w:t xml:space="preserve">Table </w:t>
      </w:r>
      <w:fldSimple w:instr=" SEQ Table \* ARABIC ">
        <w:r w:rsidR="000D6C04">
          <w:rPr>
            <w:noProof/>
          </w:rPr>
          <w:t>3</w:t>
        </w:r>
      </w:fldSimple>
    </w:p>
    <w:p w14:paraId="53182DBA" w14:textId="3E2CB574" w:rsidR="00890D85" w:rsidRDefault="00890D85" w:rsidP="0073386F">
      <w:pPr>
        <w:spacing w:after="0"/>
        <w:rPr>
          <w:b/>
          <w:sz w:val="24"/>
          <w:szCs w:val="24"/>
        </w:rPr>
      </w:pPr>
    </w:p>
    <w:p w14:paraId="543A043F" w14:textId="45EE6DF2" w:rsidR="00890D85" w:rsidRPr="00890D85" w:rsidRDefault="00890D85" w:rsidP="00FD2B16">
      <w:pPr>
        <w:spacing w:after="0"/>
        <w:jc w:val="both"/>
        <w:rPr>
          <w:sz w:val="24"/>
          <w:szCs w:val="24"/>
        </w:rPr>
      </w:pPr>
      <w:r>
        <w:rPr>
          <w:sz w:val="24"/>
          <w:szCs w:val="24"/>
        </w:rPr>
        <w:t>The success rate of each model is shown below:</w:t>
      </w:r>
    </w:p>
    <w:tbl>
      <w:tblPr>
        <w:tblStyle w:val="TableGrid"/>
        <w:tblW w:w="0" w:type="auto"/>
        <w:jc w:val="center"/>
        <w:tblLook w:val="04A0" w:firstRow="1" w:lastRow="0" w:firstColumn="1" w:lastColumn="0" w:noHBand="0" w:noVBand="1"/>
      </w:tblPr>
      <w:tblGrid>
        <w:gridCol w:w="2254"/>
        <w:gridCol w:w="2254"/>
        <w:gridCol w:w="2255"/>
        <w:gridCol w:w="2255"/>
      </w:tblGrid>
      <w:tr w:rsidR="00890D85" w:rsidRPr="009E783D" w14:paraId="27254732" w14:textId="77777777" w:rsidTr="008C7DFD">
        <w:trPr>
          <w:jc w:val="center"/>
        </w:trPr>
        <w:tc>
          <w:tcPr>
            <w:tcW w:w="2254" w:type="dxa"/>
            <w:tcBorders>
              <w:top w:val="nil"/>
              <w:left w:val="nil"/>
              <w:bottom w:val="single" w:sz="4" w:space="0" w:color="auto"/>
              <w:right w:val="single" w:sz="4" w:space="0" w:color="auto"/>
            </w:tcBorders>
          </w:tcPr>
          <w:p w14:paraId="102543A4"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0A092AB" w14:textId="77777777" w:rsidR="00890D85" w:rsidRPr="009E783D" w:rsidRDefault="00890D85" w:rsidP="008C7DFD">
            <w:pPr>
              <w:jc w:val="center"/>
              <w:rPr>
                <w:sz w:val="24"/>
                <w:szCs w:val="24"/>
              </w:rPr>
            </w:pPr>
            <w:r w:rsidRPr="009E783D">
              <w:rPr>
                <w:sz w:val="24"/>
                <w:szCs w:val="24"/>
              </w:rPr>
              <w:t>Logged</w:t>
            </w:r>
          </w:p>
          <w:p w14:paraId="2B27646B"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21441C7D" w14:textId="77777777" w:rsidR="00890D85" w:rsidRPr="009E783D" w:rsidRDefault="00890D85" w:rsidP="008C7DFD">
            <w:pPr>
              <w:jc w:val="center"/>
              <w:rPr>
                <w:sz w:val="24"/>
                <w:szCs w:val="24"/>
              </w:rPr>
            </w:pPr>
            <w:r w:rsidRPr="009E783D">
              <w:rPr>
                <w:sz w:val="24"/>
                <w:szCs w:val="24"/>
              </w:rPr>
              <w:t>Unlogged</w:t>
            </w:r>
          </w:p>
          <w:p w14:paraId="4D05AE8E" w14:textId="77777777" w:rsidR="00890D85" w:rsidRPr="009E783D" w:rsidRDefault="00890D85" w:rsidP="008C7DFD">
            <w:pPr>
              <w:jc w:val="center"/>
              <w:rPr>
                <w:sz w:val="18"/>
                <w:szCs w:val="18"/>
              </w:rPr>
            </w:pPr>
            <w:r w:rsidRPr="009E783D">
              <w:rPr>
                <w:sz w:val="18"/>
                <w:szCs w:val="18"/>
              </w:rPr>
              <w:t>(Elastic net)</w:t>
            </w:r>
          </w:p>
        </w:tc>
        <w:tc>
          <w:tcPr>
            <w:tcW w:w="2255" w:type="dxa"/>
            <w:shd w:val="clear" w:color="auto" w:fill="BFBFBF" w:themeFill="background1" w:themeFillShade="BF"/>
          </w:tcPr>
          <w:p w14:paraId="6E065630" w14:textId="77777777" w:rsidR="00890D85" w:rsidRPr="009E783D" w:rsidRDefault="00890D85" w:rsidP="008C7DFD">
            <w:pPr>
              <w:jc w:val="center"/>
              <w:rPr>
                <w:sz w:val="24"/>
                <w:szCs w:val="24"/>
              </w:rPr>
            </w:pPr>
            <w:r w:rsidRPr="009E783D">
              <w:rPr>
                <w:sz w:val="24"/>
                <w:szCs w:val="24"/>
              </w:rPr>
              <w:t>Reduced</w:t>
            </w:r>
          </w:p>
          <w:p w14:paraId="04255472" w14:textId="77777777" w:rsidR="00890D85" w:rsidRPr="009E783D" w:rsidRDefault="00890D85" w:rsidP="008C7DFD">
            <w:pPr>
              <w:jc w:val="center"/>
              <w:rPr>
                <w:sz w:val="18"/>
                <w:szCs w:val="18"/>
              </w:rPr>
            </w:pPr>
            <w:r w:rsidRPr="009E783D">
              <w:rPr>
                <w:sz w:val="18"/>
                <w:szCs w:val="18"/>
              </w:rPr>
              <w:t>(General linear regression)</w:t>
            </w:r>
          </w:p>
        </w:tc>
      </w:tr>
      <w:tr w:rsidR="00890D85" w:rsidRPr="009E783D" w14:paraId="27F7B732" w14:textId="77777777" w:rsidTr="008C7DFD">
        <w:trPr>
          <w:jc w:val="center"/>
        </w:trPr>
        <w:tc>
          <w:tcPr>
            <w:tcW w:w="2254" w:type="dxa"/>
            <w:tcBorders>
              <w:top w:val="single" w:sz="4" w:space="0" w:color="auto"/>
            </w:tcBorders>
            <w:shd w:val="clear" w:color="auto" w:fill="BFBFBF" w:themeFill="background1" w:themeFillShade="BF"/>
          </w:tcPr>
          <w:p w14:paraId="5C292254" w14:textId="77777777" w:rsidR="00890D85" w:rsidRPr="009E783D" w:rsidRDefault="00890D85" w:rsidP="008C7DFD">
            <w:pPr>
              <w:jc w:val="center"/>
              <w:rPr>
                <w:sz w:val="24"/>
                <w:szCs w:val="24"/>
              </w:rPr>
            </w:pPr>
            <w:r w:rsidRPr="009E783D">
              <w:rPr>
                <w:sz w:val="24"/>
                <w:szCs w:val="24"/>
              </w:rPr>
              <w:t>Total SCORAD</w:t>
            </w:r>
          </w:p>
        </w:tc>
        <w:tc>
          <w:tcPr>
            <w:tcW w:w="2254" w:type="dxa"/>
          </w:tcPr>
          <w:p w14:paraId="3116D033" w14:textId="77777777" w:rsidR="00890D85" w:rsidRPr="009E783D" w:rsidRDefault="00890D85" w:rsidP="008C7DFD">
            <w:pPr>
              <w:jc w:val="center"/>
              <w:rPr>
                <w:sz w:val="24"/>
                <w:szCs w:val="24"/>
              </w:rPr>
            </w:pPr>
            <w:r>
              <w:rPr>
                <w:sz w:val="24"/>
                <w:szCs w:val="24"/>
              </w:rPr>
              <w:t>52.7%</w:t>
            </w:r>
          </w:p>
        </w:tc>
        <w:tc>
          <w:tcPr>
            <w:tcW w:w="2255" w:type="dxa"/>
          </w:tcPr>
          <w:p w14:paraId="533E0CA4" w14:textId="77777777" w:rsidR="00890D85" w:rsidRPr="009E783D" w:rsidRDefault="00890D85" w:rsidP="008C7DFD">
            <w:pPr>
              <w:jc w:val="center"/>
              <w:rPr>
                <w:sz w:val="24"/>
                <w:szCs w:val="24"/>
              </w:rPr>
            </w:pPr>
            <w:r>
              <w:rPr>
                <w:sz w:val="24"/>
                <w:szCs w:val="24"/>
              </w:rPr>
              <w:t>49.0%</w:t>
            </w:r>
          </w:p>
        </w:tc>
        <w:tc>
          <w:tcPr>
            <w:tcW w:w="2255" w:type="dxa"/>
          </w:tcPr>
          <w:p w14:paraId="0E77E0CC" w14:textId="77777777" w:rsidR="00890D85" w:rsidRPr="009E783D" w:rsidRDefault="00890D85" w:rsidP="008C7DFD">
            <w:pPr>
              <w:jc w:val="center"/>
              <w:rPr>
                <w:sz w:val="24"/>
                <w:szCs w:val="24"/>
              </w:rPr>
            </w:pPr>
            <w:r>
              <w:rPr>
                <w:sz w:val="24"/>
                <w:szCs w:val="24"/>
              </w:rPr>
              <w:t>36.9%</w:t>
            </w:r>
          </w:p>
        </w:tc>
      </w:tr>
      <w:tr w:rsidR="00890D85" w:rsidRPr="009E783D" w14:paraId="530DD3E2" w14:textId="77777777" w:rsidTr="008C7DFD">
        <w:trPr>
          <w:jc w:val="center"/>
        </w:trPr>
        <w:tc>
          <w:tcPr>
            <w:tcW w:w="2254" w:type="dxa"/>
            <w:shd w:val="clear" w:color="auto" w:fill="BFBFBF" w:themeFill="background1" w:themeFillShade="BF"/>
          </w:tcPr>
          <w:p w14:paraId="653BBEC5"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401281F4" w14:textId="77777777" w:rsidR="00890D85" w:rsidRPr="009E783D" w:rsidRDefault="00890D85" w:rsidP="008C7DFD">
            <w:pPr>
              <w:jc w:val="center"/>
              <w:rPr>
                <w:sz w:val="24"/>
                <w:szCs w:val="24"/>
              </w:rPr>
            </w:pPr>
            <w:r>
              <w:rPr>
                <w:sz w:val="24"/>
                <w:szCs w:val="24"/>
              </w:rPr>
              <w:t>68.8%</w:t>
            </w:r>
          </w:p>
        </w:tc>
        <w:tc>
          <w:tcPr>
            <w:tcW w:w="2255" w:type="dxa"/>
          </w:tcPr>
          <w:p w14:paraId="2110472F" w14:textId="77777777" w:rsidR="00890D85" w:rsidRPr="009E783D" w:rsidRDefault="00890D85" w:rsidP="008C7DFD">
            <w:pPr>
              <w:jc w:val="center"/>
              <w:rPr>
                <w:sz w:val="24"/>
                <w:szCs w:val="24"/>
              </w:rPr>
            </w:pPr>
            <w:r>
              <w:rPr>
                <w:sz w:val="24"/>
                <w:szCs w:val="24"/>
              </w:rPr>
              <w:t>64.9%</w:t>
            </w:r>
          </w:p>
        </w:tc>
        <w:tc>
          <w:tcPr>
            <w:tcW w:w="2255" w:type="dxa"/>
          </w:tcPr>
          <w:p w14:paraId="08878BE0" w14:textId="77777777" w:rsidR="00890D85" w:rsidRPr="009E783D" w:rsidRDefault="00890D85" w:rsidP="00997D39">
            <w:pPr>
              <w:keepNext/>
              <w:jc w:val="center"/>
              <w:rPr>
                <w:sz w:val="24"/>
                <w:szCs w:val="24"/>
              </w:rPr>
            </w:pPr>
            <w:r>
              <w:rPr>
                <w:sz w:val="24"/>
                <w:szCs w:val="24"/>
              </w:rPr>
              <w:t>61.4%</w:t>
            </w:r>
          </w:p>
        </w:tc>
      </w:tr>
    </w:tbl>
    <w:p w14:paraId="09A5541D" w14:textId="491B661C" w:rsidR="00890D85" w:rsidRDefault="00997D39" w:rsidP="00DC37DB">
      <w:pPr>
        <w:pStyle w:val="Caption"/>
        <w:jc w:val="right"/>
        <w:rPr>
          <w:b/>
          <w:sz w:val="24"/>
          <w:szCs w:val="24"/>
        </w:rPr>
      </w:pPr>
      <w:r>
        <w:t xml:space="preserve">Table </w:t>
      </w:r>
      <w:fldSimple w:instr=" SEQ Table \* ARABIC ">
        <w:r w:rsidR="000D6C04">
          <w:rPr>
            <w:noProof/>
          </w:rPr>
          <w:t>4</w:t>
        </w:r>
      </w:fldSimple>
    </w:p>
    <w:p w14:paraId="452A3CA7" w14:textId="77777777" w:rsidR="00890D85" w:rsidRDefault="00890D85" w:rsidP="0073386F">
      <w:pPr>
        <w:spacing w:after="0"/>
        <w:rPr>
          <w:b/>
          <w:sz w:val="24"/>
          <w:szCs w:val="24"/>
        </w:rPr>
      </w:pPr>
    </w:p>
    <w:p w14:paraId="181A60C9" w14:textId="1A94B34B" w:rsidR="00890D85" w:rsidRDefault="00890D85" w:rsidP="0073386F">
      <w:pPr>
        <w:spacing w:after="0"/>
        <w:rPr>
          <w:b/>
          <w:sz w:val="24"/>
          <w:szCs w:val="24"/>
        </w:rPr>
      </w:pPr>
      <w:r>
        <w:rPr>
          <w:b/>
          <w:sz w:val="24"/>
          <w:szCs w:val="24"/>
        </w:rPr>
        <w:t>Average predictors:</w:t>
      </w:r>
    </w:p>
    <w:tbl>
      <w:tblPr>
        <w:tblStyle w:val="TableGrid"/>
        <w:tblW w:w="0" w:type="auto"/>
        <w:jc w:val="center"/>
        <w:tblLook w:val="04A0" w:firstRow="1" w:lastRow="0" w:firstColumn="1" w:lastColumn="0" w:noHBand="0" w:noVBand="1"/>
      </w:tblPr>
      <w:tblGrid>
        <w:gridCol w:w="2254"/>
        <w:gridCol w:w="2254"/>
        <w:gridCol w:w="2255"/>
      </w:tblGrid>
      <w:tr w:rsidR="00890D85" w:rsidRPr="009E783D" w14:paraId="6D33325B" w14:textId="77777777" w:rsidTr="008C7DFD">
        <w:trPr>
          <w:jc w:val="center"/>
        </w:trPr>
        <w:tc>
          <w:tcPr>
            <w:tcW w:w="2254" w:type="dxa"/>
            <w:tcBorders>
              <w:top w:val="nil"/>
              <w:left w:val="nil"/>
              <w:bottom w:val="single" w:sz="4" w:space="0" w:color="auto"/>
              <w:right w:val="single" w:sz="4" w:space="0" w:color="auto"/>
            </w:tcBorders>
          </w:tcPr>
          <w:p w14:paraId="7CEF54F7" w14:textId="77777777" w:rsidR="00890D85" w:rsidRPr="009E783D" w:rsidRDefault="00890D85" w:rsidP="008C7DFD">
            <w:pPr>
              <w:rPr>
                <w:sz w:val="24"/>
                <w:szCs w:val="24"/>
              </w:rPr>
            </w:pPr>
          </w:p>
        </w:tc>
        <w:tc>
          <w:tcPr>
            <w:tcW w:w="2254" w:type="dxa"/>
            <w:tcBorders>
              <w:left w:val="single" w:sz="4" w:space="0" w:color="auto"/>
            </w:tcBorders>
            <w:shd w:val="clear" w:color="auto" w:fill="BFBFBF" w:themeFill="background1" w:themeFillShade="BF"/>
          </w:tcPr>
          <w:p w14:paraId="049B8EE8" w14:textId="77777777" w:rsidR="00890D85" w:rsidRPr="009E783D" w:rsidRDefault="00890D85" w:rsidP="008C7DFD">
            <w:pPr>
              <w:jc w:val="center"/>
              <w:rPr>
                <w:sz w:val="18"/>
                <w:szCs w:val="18"/>
              </w:rPr>
            </w:pPr>
            <w:r>
              <w:rPr>
                <w:sz w:val="24"/>
                <w:szCs w:val="24"/>
              </w:rPr>
              <w:t>RMSE</w:t>
            </w:r>
          </w:p>
        </w:tc>
        <w:tc>
          <w:tcPr>
            <w:tcW w:w="2255" w:type="dxa"/>
            <w:shd w:val="clear" w:color="auto" w:fill="BFBFBF" w:themeFill="background1" w:themeFillShade="BF"/>
          </w:tcPr>
          <w:p w14:paraId="5EC60178" w14:textId="77777777" w:rsidR="00890D85" w:rsidRPr="009E783D" w:rsidRDefault="00890D85" w:rsidP="008C7DFD">
            <w:pPr>
              <w:jc w:val="center"/>
              <w:rPr>
                <w:sz w:val="18"/>
                <w:szCs w:val="18"/>
              </w:rPr>
            </w:pPr>
            <w:r>
              <w:rPr>
                <w:sz w:val="24"/>
                <w:szCs w:val="24"/>
              </w:rPr>
              <w:t>Successful predictions</w:t>
            </w:r>
          </w:p>
        </w:tc>
      </w:tr>
      <w:tr w:rsidR="00890D85" w:rsidRPr="009E783D" w14:paraId="3570B6D7" w14:textId="77777777" w:rsidTr="008C7DFD">
        <w:trPr>
          <w:jc w:val="center"/>
        </w:trPr>
        <w:tc>
          <w:tcPr>
            <w:tcW w:w="2254" w:type="dxa"/>
            <w:tcBorders>
              <w:top w:val="single" w:sz="4" w:space="0" w:color="auto"/>
            </w:tcBorders>
            <w:shd w:val="clear" w:color="auto" w:fill="BFBFBF" w:themeFill="background1" w:themeFillShade="BF"/>
          </w:tcPr>
          <w:p w14:paraId="601FBE20" w14:textId="77777777" w:rsidR="00890D85" w:rsidRPr="009E783D" w:rsidRDefault="00890D85" w:rsidP="008C7DFD">
            <w:pPr>
              <w:jc w:val="center"/>
              <w:rPr>
                <w:sz w:val="24"/>
                <w:szCs w:val="24"/>
              </w:rPr>
            </w:pPr>
            <w:r w:rsidRPr="009E783D">
              <w:rPr>
                <w:sz w:val="24"/>
                <w:szCs w:val="24"/>
              </w:rPr>
              <w:t>Total SCORAD</w:t>
            </w:r>
          </w:p>
        </w:tc>
        <w:tc>
          <w:tcPr>
            <w:tcW w:w="2254" w:type="dxa"/>
          </w:tcPr>
          <w:p w14:paraId="3CCDAF36" w14:textId="77777777" w:rsidR="00890D85" w:rsidRPr="009E783D" w:rsidRDefault="00890D85" w:rsidP="008C7DFD">
            <w:pPr>
              <w:jc w:val="center"/>
              <w:rPr>
                <w:sz w:val="24"/>
                <w:szCs w:val="24"/>
              </w:rPr>
            </w:pPr>
            <w:r>
              <w:rPr>
                <w:sz w:val="24"/>
                <w:szCs w:val="24"/>
              </w:rPr>
              <w:t>15.06</w:t>
            </w:r>
          </w:p>
        </w:tc>
        <w:tc>
          <w:tcPr>
            <w:tcW w:w="2255" w:type="dxa"/>
          </w:tcPr>
          <w:p w14:paraId="39C77F70" w14:textId="77777777" w:rsidR="00890D85" w:rsidRPr="009E783D" w:rsidRDefault="00890D85" w:rsidP="008C7DFD">
            <w:pPr>
              <w:jc w:val="center"/>
              <w:rPr>
                <w:sz w:val="24"/>
                <w:szCs w:val="24"/>
              </w:rPr>
            </w:pPr>
            <w:r>
              <w:rPr>
                <w:sz w:val="24"/>
                <w:szCs w:val="24"/>
              </w:rPr>
              <w:t>35.8%</w:t>
            </w:r>
          </w:p>
        </w:tc>
      </w:tr>
      <w:tr w:rsidR="00890D85" w:rsidRPr="009E783D" w14:paraId="2A19FE97" w14:textId="77777777" w:rsidTr="008C7DFD">
        <w:trPr>
          <w:jc w:val="center"/>
        </w:trPr>
        <w:tc>
          <w:tcPr>
            <w:tcW w:w="2254" w:type="dxa"/>
            <w:shd w:val="clear" w:color="auto" w:fill="BFBFBF" w:themeFill="background1" w:themeFillShade="BF"/>
          </w:tcPr>
          <w:p w14:paraId="40233710" w14:textId="77777777" w:rsidR="00890D85" w:rsidRPr="009E783D" w:rsidRDefault="00890D85" w:rsidP="008C7DFD">
            <w:pPr>
              <w:jc w:val="center"/>
              <w:rPr>
                <w:sz w:val="24"/>
                <w:szCs w:val="24"/>
              </w:rPr>
            </w:pPr>
            <w:r w:rsidRPr="009E783D">
              <w:rPr>
                <w:sz w:val="24"/>
                <w:szCs w:val="24"/>
              </w:rPr>
              <w:t>Objective SCORAD</w:t>
            </w:r>
          </w:p>
        </w:tc>
        <w:tc>
          <w:tcPr>
            <w:tcW w:w="2254" w:type="dxa"/>
          </w:tcPr>
          <w:p w14:paraId="22043C4D" w14:textId="77777777" w:rsidR="00890D85" w:rsidRPr="009E783D" w:rsidRDefault="00890D85" w:rsidP="008C7DFD">
            <w:pPr>
              <w:jc w:val="center"/>
              <w:rPr>
                <w:sz w:val="24"/>
                <w:szCs w:val="24"/>
              </w:rPr>
            </w:pPr>
            <w:r>
              <w:rPr>
                <w:sz w:val="24"/>
                <w:szCs w:val="24"/>
              </w:rPr>
              <w:t>10.76</w:t>
            </w:r>
          </w:p>
        </w:tc>
        <w:tc>
          <w:tcPr>
            <w:tcW w:w="2255" w:type="dxa"/>
          </w:tcPr>
          <w:p w14:paraId="178A277F" w14:textId="77777777" w:rsidR="00890D85" w:rsidRPr="009E783D" w:rsidRDefault="00890D85" w:rsidP="00997D39">
            <w:pPr>
              <w:keepNext/>
              <w:jc w:val="center"/>
              <w:rPr>
                <w:sz w:val="24"/>
                <w:szCs w:val="24"/>
              </w:rPr>
            </w:pPr>
            <w:r>
              <w:rPr>
                <w:sz w:val="24"/>
                <w:szCs w:val="24"/>
              </w:rPr>
              <w:t>58.8%</w:t>
            </w:r>
          </w:p>
        </w:tc>
      </w:tr>
    </w:tbl>
    <w:p w14:paraId="5C247026" w14:textId="37B5275F" w:rsidR="00890D85" w:rsidRPr="00DA6746" w:rsidRDefault="00997D39" w:rsidP="00997D39">
      <w:pPr>
        <w:pStyle w:val="Caption"/>
        <w:jc w:val="right"/>
        <w:rPr>
          <w:b/>
          <w:sz w:val="24"/>
          <w:szCs w:val="24"/>
        </w:rPr>
      </w:pPr>
      <w:r>
        <w:t xml:space="preserve">Table </w:t>
      </w:r>
      <w:fldSimple w:instr=" SEQ Table \* ARABIC ">
        <w:r w:rsidR="000D6C04">
          <w:rPr>
            <w:noProof/>
          </w:rPr>
          <w:t>5</w:t>
        </w:r>
      </w:fldSimple>
    </w:p>
    <w:p w14:paraId="390BC9F6" w14:textId="4F4DAD72" w:rsidR="00890D85" w:rsidRDefault="0073386F" w:rsidP="0073386F">
      <w:pPr>
        <w:rPr>
          <w:b/>
          <w:sz w:val="24"/>
          <w:szCs w:val="24"/>
        </w:rPr>
      </w:pPr>
      <w:r>
        <w:rPr>
          <w:b/>
          <w:sz w:val="24"/>
          <w:szCs w:val="24"/>
        </w:rPr>
        <w:br w:type="page"/>
      </w:r>
    </w:p>
    <w:p w14:paraId="00E85765" w14:textId="77777777" w:rsidR="009B0590" w:rsidRDefault="009B0590" w:rsidP="00F36813">
      <w:pPr>
        <w:spacing w:after="0"/>
        <w:rPr>
          <w:b/>
          <w:sz w:val="24"/>
          <w:szCs w:val="24"/>
        </w:rPr>
      </w:pPr>
    </w:p>
    <w:p w14:paraId="6C6D755C" w14:textId="77777777" w:rsidR="007E7E6D" w:rsidRDefault="00696093" w:rsidP="00F36813">
      <w:pPr>
        <w:spacing w:after="0"/>
        <w:rPr>
          <w:b/>
          <w:sz w:val="24"/>
          <w:szCs w:val="24"/>
        </w:rPr>
      </w:pPr>
      <w:r>
        <w:rPr>
          <w:b/>
          <w:sz w:val="24"/>
          <w:szCs w:val="24"/>
        </w:rPr>
        <w:t>oSCORAD</w:t>
      </w:r>
      <w:r w:rsidR="007E7E6D">
        <w:rPr>
          <w:b/>
          <w:sz w:val="24"/>
          <w:szCs w:val="24"/>
        </w:rPr>
        <w:t xml:space="preserve"> </w:t>
      </w:r>
      <w:r>
        <w:rPr>
          <w:b/>
          <w:sz w:val="24"/>
          <w:szCs w:val="24"/>
        </w:rPr>
        <w:t xml:space="preserve">logged </w:t>
      </w:r>
      <w:r w:rsidR="007E7E6D">
        <w:rPr>
          <w:b/>
          <w:sz w:val="24"/>
          <w:szCs w:val="24"/>
        </w:rPr>
        <w:t>data results:</w:t>
      </w:r>
    </w:p>
    <w:p w14:paraId="3E3C490D" w14:textId="0BEA141A" w:rsidR="007E7E6D" w:rsidRPr="007E7E6D" w:rsidRDefault="009B0590" w:rsidP="00F36813">
      <w:pPr>
        <w:spacing w:after="0"/>
        <w:rPr>
          <w:b/>
          <w:sz w:val="24"/>
          <w:szCs w:val="24"/>
        </w:rPr>
      </w:pPr>
      <w:r>
        <w:rPr>
          <w:noProof/>
          <w:lang w:eastAsia="en-GB"/>
        </w:rPr>
        <w:drawing>
          <wp:anchor distT="0" distB="0" distL="114300" distR="114300" simplePos="0" relativeHeight="251651072" behindDoc="0" locked="0" layoutInCell="1" allowOverlap="1" wp14:anchorId="70596ECD" wp14:editId="1202DDC6">
            <wp:simplePos x="0" y="0"/>
            <wp:positionH relativeFrom="margin">
              <wp:posOffset>466090</wp:posOffset>
            </wp:positionH>
            <wp:positionV relativeFrom="paragraph">
              <wp:posOffset>27305</wp:posOffset>
            </wp:positionV>
            <wp:extent cx="4800600" cy="3599815"/>
            <wp:effectExtent l="0" t="0" r="0" b="7620"/>
            <wp:wrapNone/>
            <wp:docPr id="1" name="Picture 1"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5998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CB5C0E" w14:textId="77777777" w:rsidR="001F66B8" w:rsidRDefault="001F66B8" w:rsidP="00F36813">
      <w:pPr>
        <w:spacing w:after="0"/>
        <w:rPr>
          <w:sz w:val="24"/>
          <w:szCs w:val="24"/>
        </w:rPr>
      </w:pPr>
    </w:p>
    <w:p w14:paraId="799740E0" w14:textId="77777777" w:rsidR="001F66B8" w:rsidRPr="009E783D" w:rsidRDefault="001F66B8" w:rsidP="00F36813">
      <w:pPr>
        <w:spacing w:after="0"/>
        <w:rPr>
          <w:b/>
          <w:sz w:val="24"/>
          <w:szCs w:val="24"/>
        </w:rPr>
      </w:pPr>
    </w:p>
    <w:p w14:paraId="3AA0CFA1" w14:textId="150AC974"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02272" behindDoc="0" locked="0" layoutInCell="1" allowOverlap="1" wp14:anchorId="2DA6C138" wp14:editId="1302BAB1">
                <wp:simplePos x="0" y="0"/>
                <wp:positionH relativeFrom="margin">
                  <wp:align>right</wp:align>
                </wp:positionH>
                <wp:positionV relativeFrom="paragraph">
                  <wp:posOffset>7202170</wp:posOffset>
                </wp:positionV>
                <wp:extent cx="2360930" cy="140462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2FE22ED" w14:textId="4CA32DAB" w:rsidR="00944135" w:rsidRDefault="00944135" w:rsidP="00944135">
                            <w:pPr>
                              <w:pStyle w:val="Caption"/>
                              <w:jc w:val="right"/>
                              <w:rPr>
                                <w:noProof/>
                              </w:rPr>
                            </w:pPr>
                            <w:r>
                              <w:t>Figure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A6C138" id="_x0000_t202" coordsize="21600,21600" o:spt="202" path="m,l,21600r21600,l21600,xe">
                <v:stroke joinstyle="miter"/>
                <v:path gradientshapeok="t" o:connecttype="rect"/>
              </v:shapetype>
              <v:shape id="Text Box 2" o:spid="_x0000_s1026" type="#_x0000_t202" style="position:absolute;margin-left:134.7pt;margin-top:567.1pt;width:185.9pt;height:110.6pt;z-index:2517022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" filled="f" stroked="f">
                <v:textbox style="mso-fit-shape-to-text:t">
                  <w:txbxContent>
                    <w:p w14:paraId="32FE22ED" w14:textId="4CA32DAB" w:rsidR="00944135" w:rsidRDefault="00944135" w:rsidP="00944135">
                      <w:pPr>
                        <w:pStyle w:val="Caption"/>
                        <w:jc w:val="right"/>
                        <w:rPr>
                          <w:noProof/>
                        </w:rPr>
                      </w:pPr>
                      <w:r>
                        <w:t>Figure 2</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0224" behindDoc="0" locked="0" layoutInCell="1" allowOverlap="1" wp14:anchorId="5F4D6017" wp14:editId="6AC0CFE5">
                <wp:simplePos x="0" y="0"/>
                <wp:positionH relativeFrom="margin">
                  <wp:align>right</wp:align>
                </wp:positionH>
                <wp:positionV relativeFrom="paragraph">
                  <wp:posOffset>2923540</wp:posOffset>
                </wp:positionV>
                <wp:extent cx="236093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E03F77E" w14:textId="77C555B7" w:rsidR="00944135" w:rsidRDefault="00944135" w:rsidP="00944135">
                            <w:pPr>
                              <w:pStyle w:val="Caption"/>
                              <w:jc w:val="right"/>
                              <w:rPr>
                                <w:noProof/>
                              </w:rPr>
                            </w:pPr>
                            <w:r>
                              <w:t xml:space="preserve">Figure </w:t>
                            </w:r>
                            <w:fldSimple w:instr=" SEQ Figure \* ARABIC ">
                              <w:r w:rsidR="001A1A19">
                                <w:rPr>
                                  <w:noProof/>
                                </w:rPr>
                                <w:t>1</w:t>
                              </w:r>
                            </w:fldSimple>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4D6017" id="_x0000_s1027" type="#_x0000_t202" style="position:absolute;margin-left:134.7pt;margin-top:230.2pt;width:185.9pt;height:110.6pt;z-index:2517002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ADwIAAPs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" filled="f" stroked="f">
                <v:textbox style="mso-fit-shape-to-text:t">
                  <w:txbxContent>
                    <w:p w14:paraId="0E03F77E" w14:textId="77C555B7" w:rsidR="00944135" w:rsidRDefault="00944135" w:rsidP="00944135">
                      <w:pPr>
                        <w:pStyle w:val="Caption"/>
                        <w:jc w:val="right"/>
                        <w:rPr>
                          <w:noProof/>
                        </w:rPr>
                      </w:pPr>
                      <w:r>
                        <w:t xml:space="preserve">Figure </w:t>
                      </w:r>
                      <w:fldSimple w:instr=" SEQ Figure \* ARABIC ">
                        <w:r w:rsidR="001A1A19">
                          <w:rPr>
                            <w:noProof/>
                          </w:rPr>
                          <w:t>1</w:t>
                        </w:r>
                      </w:fldSimple>
                    </w:p>
                  </w:txbxContent>
                </v:textbox>
                <w10:wrap type="square" anchorx="margin"/>
              </v:shape>
            </w:pict>
          </mc:Fallback>
        </mc:AlternateContent>
      </w:r>
      <w:r w:rsidR="00696093">
        <w:rPr>
          <w:noProof/>
          <w:lang w:eastAsia="en-GB"/>
        </w:rPr>
        <w:drawing>
          <wp:anchor distT="0" distB="0" distL="114300" distR="114300" simplePos="0" relativeHeight="251650048" behindDoc="0" locked="0" layoutInCell="1" allowOverlap="1" wp14:anchorId="4264BB99" wp14:editId="01F47BDB">
            <wp:simplePos x="0" y="0"/>
            <wp:positionH relativeFrom="margin">
              <wp:posOffset>469900</wp:posOffset>
            </wp:positionH>
            <wp:positionV relativeFrom="paragraph">
              <wp:posOffset>3608748</wp:posOffset>
            </wp:positionV>
            <wp:extent cx="4793111" cy="3594833"/>
            <wp:effectExtent l="0" t="0" r="762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93111"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64A2FE0" w14:textId="0912DD73" w:rsidR="00696093" w:rsidRDefault="00807152" w:rsidP="00F36813">
      <w:pPr>
        <w:spacing w:after="0"/>
        <w:rPr>
          <w:b/>
          <w:sz w:val="24"/>
          <w:szCs w:val="24"/>
        </w:rPr>
      </w:pPr>
      <w:r>
        <w:rPr>
          <w:noProof/>
          <w:lang w:eastAsia="en-GB"/>
        </w:rPr>
        <w:lastRenderedPageBreak/>
        <w:drawing>
          <wp:anchor distT="0" distB="0" distL="114300" distR="114300" simplePos="0" relativeHeight="251656192" behindDoc="0" locked="0" layoutInCell="1" allowOverlap="1" wp14:anchorId="719E37F6" wp14:editId="1B40371C">
            <wp:simplePos x="0" y="0"/>
            <wp:positionH relativeFrom="column">
              <wp:posOffset>-2792095</wp:posOffset>
            </wp:positionH>
            <wp:positionV relativeFrom="paragraph">
              <wp:posOffset>3105150</wp:posOffset>
            </wp:positionV>
            <wp:extent cx="7919085" cy="2639695"/>
            <wp:effectExtent l="0" t="8255"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7919085" cy="2639695"/>
                    </a:xfrm>
                    <a:prstGeom prst="rect">
                      <a:avLst/>
                    </a:prstGeom>
                    <a:noFill/>
                    <a:ln>
                      <a:noFill/>
                    </a:ln>
                  </pic:spPr>
                </pic:pic>
              </a:graphicData>
            </a:graphic>
          </wp:anchor>
        </w:drawing>
      </w:r>
      <w:r w:rsidR="005877DB" w:rsidRPr="005877DB">
        <w:rPr>
          <w:b/>
          <w:noProof/>
          <w:sz w:val="24"/>
          <w:szCs w:val="24"/>
          <w:lang w:eastAsia="en-GB"/>
        </w:rPr>
        <mc:AlternateContent>
          <mc:Choice Requires="wps">
            <w:drawing>
              <wp:anchor distT="45720" distB="45720" distL="114300" distR="114300" simplePos="0" relativeHeight="251685888" behindDoc="0" locked="0" layoutInCell="1" allowOverlap="1" wp14:anchorId="035EA1D5" wp14:editId="098EE9A5">
                <wp:simplePos x="0" y="0"/>
                <wp:positionH relativeFrom="margin">
                  <wp:align>right</wp:align>
                </wp:positionH>
                <wp:positionV relativeFrom="paragraph">
                  <wp:posOffset>478155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2C789119" w14:textId="7F0355B2" w:rsidR="005877DB" w:rsidRDefault="005877DB" w:rsidP="005877DB">
                            <w:pPr>
                              <w:pStyle w:val="Caption"/>
                              <w:jc w:val="right"/>
                              <w:rPr>
                                <w:noProof/>
                              </w:rPr>
                            </w:pPr>
                            <w:r>
                              <w:t>Figure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35EA1D5" id="_x0000_s1028" type="#_x0000_t202" style="position:absolute;margin-left:134.7pt;margin-top:37.65pt;width:185.9pt;height:110.6pt;rotation:-90;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" filled="f" stroked="f">
                <v:textbox style="mso-fit-shape-to-text:t">
                  <w:txbxContent>
                    <w:p w14:paraId="2C789119" w14:textId="7F0355B2" w:rsidR="005877DB" w:rsidRDefault="005877DB" w:rsidP="005877DB">
                      <w:pPr>
                        <w:pStyle w:val="Caption"/>
                        <w:jc w:val="right"/>
                        <w:rPr>
                          <w:noProof/>
                        </w:rPr>
                      </w:pPr>
                      <w:r>
                        <w:t>Figure 4</w:t>
                      </w:r>
                    </w:p>
                  </w:txbxContent>
                </v:textbox>
                <w10:wrap type="square" anchorx="margin"/>
              </v:shape>
            </w:pict>
          </mc:Fallback>
        </mc:AlternateContent>
      </w:r>
      <w:r w:rsidR="005877DB" w:rsidRPr="005877DB">
        <w:rPr>
          <w:b/>
          <w:noProof/>
          <w:sz w:val="24"/>
          <w:szCs w:val="24"/>
          <w:lang w:eastAsia="en-GB"/>
        </w:rPr>
        <mc:AlternateContent>
          <mc:Choice Requires="wps">
            <w:drawing>
              <wp:anchor distT="45720" distB="45720" distL="114300" distR="114300" simplePos="0" relativeHeight="251683840" behindDoc="0" locked="0" layoutInCell="1" allowOverlap="1" wp14:anchorId="1B0A0E3F" wp14:editId="4AA61976">
                <wp:simplePos x="0" y="0"/>
                <wp:positionH relativeFrom="column">
                  <wp:posOffset>1452880</wp:posOffset>
                </wp:positionH>
                <wp:positionV relativeFrom="paragraph">
                  <wp:posOffset>487680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5EC6F13" w14:textId="3CBCB161" w:rsidR="005877DB" w:rsidRDefault="005877DB" w:rsidP="005877DB">
                            <w:pPr>
                              <w:pStyle w:val="Caption"/>
                              <w:jc w:val="right"/>
                              <w:rPr>
                                <w:noProof/>
                              </w:rPr>
                            </w:pPr>
                            <w:r>
                              <w:t xml:space="preserve">Figure </w:t>
                            </w:r>
                            <w:fldSimple w:instr=" SEQ Figure \* ARABIC ">
                              <w:r w:rsidR="001A1A19">
                                <w:rPr>
                                  <w:noProof/>
                                </w:rPr>
                                <w:t>2</w:t>
                              </w:r>
                            </w:fldSimple>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0A0E3F" id="_x0000_s1029" type="#_x0000_t202" style="position:absolute;margin-left:114.4pt;margin-top:38.4pt;width:185.9pt;height:110.6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aMGQIAAAs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" filled="f" stroked="f">
                <v:textbox style="mso-fit-shape-to-text:t">
                  <w:txbxContent>
                    <w:p w14:paraId="55EC6F13" w14:textId="3CBCB161" w:rsidR="005877DB" w:rsidRDefault="005877DB" w:rsidP="005877DB">
                      <w:pPr>
                        <w:pStyle w:val="Caption"/>
                        <w:jc w:val="right"/>
                        <w:rPr>
                          <w:noProof/>
                        </w:rPr>
                      </w:pPr>
                      <w:r>
                        <w:t xml:space="preserve">Figure </w:t>
                      </w:r>
                      <w:fldSimple w:instr=" SEQ Figure \* ARABIC ">
                        <w:r w:rsidR="001A1A19">
                          <w:rPr>
                            <w:noProof/>
                          </w:rPr>
                          <w:t>2</w:t>
                        </w:r>
                      </w:fldSimple>
                    </w:p>
                  </w:txbxContent>
                </v:textbox>
                <w10:wrap type="square"/>
              </v:shape>
            </w:pict>
          </mc:Fallback>
        </mc:AlternateContent>
      </w:r>
      <w:r w:rsidR="005877DB">
        <w:rPr>
          <w:noProof/>
          <w:lang w:eastAsia="en-GB"/>
        </w:rPr>
        <w:drawing>
          <wp:anchor distT="0" distB="0" distL="114300" distR="114300" simplePos="0" relativeHeight="251655168" behindDoc="0" locked="0" layoutInCell="1" allowOverlap="1" wp14:anchorId="2343CD15" wp14:editId="612B9862">
            <wp:simplePos x="0" y="0"/>
            <wp:positionH relativeFrom="column">
              <wp:posOffset>503238</wp:posOffset>
            </wp:positionH>
            <wp:positionV relativeFrom="paragraph">
              <wp:posOffset>2819082</wp:posOffset>
            </wp:positionV>
            <wp:extent cx="7564120" cy="3213100"/>
            <wp:effectExtent l="3810" t="0" r="2540" b="2540"/>
            <wp:wrapNone/>
            <wp:docPr id="3" name="Picture 3" descr="C:\Users\Rohan\AppData\Local\Microsoft\Windows\INetCache\Content.Word\Perform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ohan\AppData\Local\Microsoft\Windows\INetCache\Content.Word\Performance.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564120" cy="3213100"/>
                    </a:xfrm>
                    <a:prstGeom prst="rect">
                      <a:avLst/>
                    </a:prstGeom>
                    <a:noFill/>
                    <a:ln>
                      <a:noFill/>
                    </a:ln>
                  </pic:spPr>
                </pic:pic>
              </a:graphicData>
            </a:graphic>
          </wp:anchor>
        </w:drawing>
      </w:r>
      <w:r w:rsidR="00696093">
        <w:rPr>
          <w:b/>
          <w:sz w:val="24"/>
          <w:szCs w:val="24"/>
        </w:rPr>
        <w:br w:type="page"/>
      </w:r>
    </w:p>
    <w:p w14:paraId="271B7CCB" w14:textId="77777777" w:rsidR="00696093" w:rsidRDefault="00696093" w:rsidP="00F36813">
      <w:pPr>
        <w:spacing w:after="0"/>
        <w:rPr>
          <w:b/>
          <w:sz w:val="24"/>
          <w:szCs w:val="24"/>
        </w:rPr>
      </w:pPr>
      <w:r>
        <w:rPr>
          <w:b/>
          <w:sz w:val="24"/>
          <w:szCs w:val="24"/>
        </w:rPr>
        <w:lastRenderedPageBreak/>
        <w:t>totSCORAD logged data results:</w:t>
      </w:r>
    </w:p>
    <w:p w14:paraId="648F381C" w14:textId="77777777" w:rsidR="00696093" w:rsidRPr="007E7E6D" w:rsidRDefault="00696093" w:rsidP="00F36813">
      <w:pPr>
        <w:spacing w:after="0"/>
        <w:rPr>
          <w:b/>
          <w:sz w:val="24"/>
          <w:szCs w:val="24"/>
        </w:rPr>
      </w:pPr>
    </w:p>
    <w:p w14:paraId="65686522" w14:textId="77777777" w:rsidR="00696093" w:rsidRDefault="00696093" w:rsidP="00F36813">
      <w:pPr>
        <w:spacing w:after="0"/>
        <w:rPr>
          <w:sz w:val="24"/>
          <w:szCs w:val="24"/>
        </w:rPr>
      </w:pPr>
      <w:r>
        <w:rPr>
          <w:noProof/>
          <w:lang w:eastAsia="en-GB"/>
        </w:rPr>
        <w:drawing>
          <wp:anchor distT="0" distB="0" distL="114300" distR="114300" simplePos="0" relativeHeight="251659264" behindDoc="0" locked="0" layoutInCell="1" allowOverlap="1" wp14:anchorId="482BBB10" wp14:editId="6081E39B">
            <wp:simplePos x="0" y="0"/>
            <wp:positionH relativeFrom="margin">
              <wp:posOffset>472753</wp:posOffset>
            </wp:positionH>
            <wp:positionV relativeFrom="paragraph">
              <wp:posOffset>132080</wp:posOffset>
            </wp:positionV>
            <wp:extent cx="4800000" cy="3600000"/>
            <wp:effectExtent l="0" t="0" r="63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FCB6D2" w14:textId="77777777" w:rsidR="00696093" w:rsidRPr="009E783D" w:rsidRDefault="00696093" w:rsidP="00F36813">
      <w:pPr>
        <w:spacing w:after="0"/>
        <w:rPr>
          <w:b/>
          <w:sz w:val="24"/>
          <w:szCs w:val="24"/>
        </w:rPr>
      </w:pPr>
    </w:p>
    <w:p w14:paraId="234B3AB4" w14:textId="452FD9A4"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06368" behindDoc="0" locked="0" layoutInCell="1" allowOverlap="1" wp14:anchorId="6B3F5821" wp14:editId="7205A2BF">
                <wp:simplePos x="0" y="0"/>
                <wp:positionH relativeFrom="margin">
                  <wp:posOffset>3438525</wp:posOffset>
                </wp:positionH>
                <wp:positionV relativeFrom="paragraph">
                  <wp:posOffset>7435850</wp:posOffset>
                </wp:positionV>
                <wp:extent cx="2360930" cy="140462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94A402" w14:textId="15C98A92" w:rsidR="00944135" w:rsidRDefault="00944135" w:rsidP="00944135">
                            <w:pPr>
                              <w:pStyle w:val="Caption"/>
                              <w:jc w:val="right"/>
                              <w:rPr>
                                <w:noProof/>
                              </w:rPr>
                            </w:pPr>
                            <w:r>
                              <w:t>Figure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3F5821" id="_x0000_s1030" type="#_x0000_t202" style="position:absolute;margin-left:270.75pt;margin-top:585.5pt;width:185.9pt;height:110.6pt;z-index:2517063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n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" filled="f" stroked="f">
                <v:textbox style="mso-fit-shape-to-text:t">
                  <w:txbxContent>
                    <w:p w14:paraId="2294A402" w14:textId="15C98A92" w:rsidR="00944135" w:rsidRDefault="00944135" w:rsidP="00944135">
                      <w:pPr>
                        <w:pStyle w:val="Caption"/>
                        <w:jc w:val="right"/>
                        <w:rPr>
                          <w:noProof/>
                        </w:rPr>
                      </w:pPr>
                      <w:r>
                        <w:t>Figure 6</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4320" behindDoc="0" locked="0" layoutInCell="1" allowOverlap="1" wp14:anchorId="6640D193" wp14:editId="5D4179BD">
                <wp:simplePos x="0" y="0"/>
                <wp:positionH relativeFrom="margin">
                  <wp:posOffset>3439795</wp:posOffset>
                </wp:positionH>
                <wp:positionV relativeFrom="paragraph">
                  <wp:posOffset>3274060</wp:posOffset>
                </wp:positionV>
                <wp:extent cx="2360930" cy="140462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13E9B41" w14:textId="0ABE03A5" w:rsidR="00944135" w:rsidRDefault="00944135" w:rsidP="00944135">
                            <w:pPr>
                              <w:pStyle w:val="Caption"/>
                              <w:jc w:val="right"/>
                              <w:rPr>
                                <w:noProof/>
                              </w:rPr>
                            </w:pPr>
                            <w:r>
                              <w:t>Figure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40D193" id="_x0000_s1031" type="#_x0000_t202" style="position:absolute;margin-left:270.85pt;margin-top:257.8pt;width:185.9pt;height:110.6pt;z-index:25170432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pKLEAIAAPsDAAAOAAAAZHJzL2Uyb0RvYy54bWysU9uO2yAQfa/Uf0C8N76sk2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" filled="f" stroked="f">
                <v:textbox style="mso-fit-shape-to-text:t">
                  <w:txbxContent>
                    <w:p w14:paraId="013E9B41" w14:textId="0ABE03A5" w:rsidR="00944135" w:rsidRDefault="00944135" w:rsidP="00944135">
                      <w:pPr>
                        <w:pStyle w:val="Caption"/>
                        <w:jc w:val="right"/>
                        <w:rPr>
                          <w:noProof/>
                        </w:rPr>
                      </w:pPr>
                      <w:r>
                        <w:t>Figure 5</w:t>
                      </w:r>
                    </w:p>
                  </w:txbxContent>
                </v:textbox>
                <w10:wrap type="square" anchorx="margin"/>
              </v:shape>
            </w:pict>
          </mc:Fallback>
        </mc:AlternateContent>
      </w:r>
      <w:r w:rsidR="00696093">
        <w:rPr>
          <w:noProof/>
          <w:lang w:eastAsia="en-GB"/>
        </w:rPr>
        <w:drawing>
          <wp:anchor distT="0" distB="0" distL="114300" distR="114300" simplePos="0" relativeHeight="251658240" behindDoc="0" locked="0" layoutInCell="1" allowOverlap="1" wp14:anchorId="2DCD130E" wp14:editId="33E82758">
            <wp:simplePos x="0" y="0"/>
            <wp:positionH relativeFrom="margin">
              <wp:posOffset>469900</wp:posOffset>
            </wp:positionH>
            <wp:positionV relativeFrom="paragraph">
              <wp:posOffset>3908425</wp:posOffset>
            </wp:positionV>
            <wp:extent cx="4793110" cy="3594833"/>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793110" cy="35948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r w:rsidR="00807152">
        <w:rPr>
          <w:b/>
          <w:noProof/>
          <w:sz w:val="24"/>
          <w:szCs w:val="24"/>
          <w:lang w:eastAsia="en-GB"/>
        </w:rPr>
        <w:lastRenderedPageBreak/>
        <w:drawing>
          <wp:anchor distT="0" distB="0" distL="114300" distR="114300" simplePos="0" relativeHeight="251664384" behindDoc="0" locked="0" layoutInCell="1" allowOverlap="1" wp14:anchorId="39BBAE58" wp14:editId="6D3CF569">
            <wp:simplePos x="0" y="0"/>
            <wp:positionH relativeFrom="column">
              <wp:posOffset>-2776855</wp:posOffset>
            </wp:positionH>
            <wp:positionV relativeFrom="paragraph">
              <wp:posOffset>3128010</wp:posOffset>
            </wp:positionV>
            <wp:extent cx="7919085" cy="2639695"/>
            <wp:effectExtent l="0" t="8255"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rot="16200000">
                      <a:off x="0" y="0"/>
                      <a:ext cx="7919085" cy="2639695"/>
                    </a:xfrm>
                    <a:prstGeom prst="rect">
                      <a:avLst/>
                    </a:prstGeom>
                    <a:noFill/>
                    <a:ln>
                      <a:noFill/>
                    </a:ln>
                  </pic:spPr>
                </pic:pic>
              </a:graphicData>
            </a:graphic>
          </wp:anchor>
        </w:drawing>
      </w:r>
      <w:r w:rsidR="00807152">
        <w:rPr>
          <w:b/>
          <w:noProof/>
          <w:sz w:val="24"/>
          <w:szCs w:val="24"/>
          <w:lang w:eastAsia="en-GB"/>
        </w:rPr>
        <w:drawing>
          <wp:anchor distT="0" distB="0" distL="114300" distR="114300" simplePos="0" relativeHeight="251663360" behindDoc="0" locked="0" layoutInCell="1" allowOverlap="1" wp14:anchorId="30905174" wp14:editId="57BD37C7">
            <wp:simplePos x="0" y="0"/>
            <wp:positionH relativeFrom="column">
              <wp:posOffset>480378</wp:posOffset>
            </wp:positionH>
            <wp:positionV relativeFrom="paragraph">
              <wp:posOffset>2816542</wp:posOffset>
            </wp:positionV>
            <wp:extent cx="7546975" cy="3213100"/>
            <wp:effectExtent l="0" t="4762"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rot="16200000">
                      <a:off x="0" y="0"/>
                      <a:ext cx="7546975" cy="3213100"/>
                    </a:xfrm>
                    <a:prstGeom prst="rect">
                      <a:avLst/>
                    </a:prstGeom>
                    <a:noFill/>
                    <a:ln>
                      <a:noFill/>
                    </a:ln>
                  </pic:spPr>
                </pic:pic>
              </a:graphicData>
            </a:graphic>
          </wp:anchor>
        </w:drawing>
      </w:r>
      <w:r w:rsidR="005877DB" w:rsidRPr="005877DB">
        <w:rPr>
          <w:b/>
          <w:noProof/>
          <w:sz w:val="24"/>
          <w:szCs w:val="24"/>
          <w:lang w:eastAsia="en-GB"/>
        </w:rPr>
        <mc:AlternateContent>
          <mc:Choice Requires="wps">
            <w:drawing>
              <wp:anchor distT="45720" distB="45720" distL="114300" distR="114300" simplePos="0" relativeHeight="251689984" behindDoc="0" locked="0" layoutInCell="1" allowOverlap="1" wp14:anchorId="78E2F1AE" wp14:editId="51A252FD">
                <wp:simplePos x="0" y="0"/>
                <wp:positionH relativeFrom="margin">
                  <wp:posOffset>5029200</wp:posOffset>
                </wp:positionH>
                <wp:positionV relativeFrom="paragraph">
                  <wp:posOffset>478155</wp:posOffset>
                </wp:positionV>
                <wp:extent cx="2360930" cy="140462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3D1ADA72" w14:textId="7045E851" w:rsidR="005877DB" w:rsidRPr="005877DB" w:rsidRDefault="005877DB" w:rsidP="005877DB">
                            <w:pPr>
                              <w:pStyle w:val="Caption"/>
                              <w:jc w:val="right"/>
                            </w:pPr>
                            <w:r>
                              <w:t xml:space="preserve">Figure </w:t>
                            </w:r>
                            <w:r w:rsidR="00944135">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E2F1AE" id="_x0000_s1032" type="#_x0000_t202" style="position:absolute;margin-left:396pt;margin-top:37.65pt;width:185.9pt;height:110.6pt;rotation:-90;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" filled="f" stroked="f">
                <v:textbox style="mso-fit-shape-to-text:t">
                  <w:txbxContent>
                    <w:p w14:paraId="3D1ADA72" w14:textId="7045E851" w:rsidR="005877DB" w:rsidRPr="005877DB" w:rsidRDefault="005877DB" w:rsidP="005877DB">
                      <w:pPr>
                        <w:pStyle w:val="Caption"/>
                        <w:jc w:val="right"/>
                      </w:pPr>
                      <w:r>
                        <w:t xml:space="preserve">Figure </w:t>
                      </w:r>
                      <w:r w:rsidR="00944135">
                        <w:t>8</w:t>
                      </w:r>
                    </w:p>
                  </w:txbxContent>
                </v:textbox>
                <w10:wrap type="square" anchorx="margin"/>
              </v:shape>
            </w:pict>
          </mc:Fallback>
        </mc:AlternateContent>
      </w:r>
      <w:r w:rsidR="005877DB" w:rsidRPr="005877DB">
        <w:rPr>
          <w:b/>
          <w:noProof/>
          <w:sz w:val="24"/>
          <w:szCs w:val="24"/>
          <w:lang w:eastAsia="en-GB"/>
        </w:rPr>
        <mc:AlternateContent>
          <mc:Choice Requires="wps">
            <w:drawing>
              <wp:anchor distT="45720" distB="45720" distL="114300" distR="114300" simplePos="0" relativeHeight="251687936" behindDoc="0" locked="0" layoutInCell="1" allowOverlap="1" wp14:anchorId="4EC3A6F1" wp14:editId="5CDEC16A">
                <wp:simplePos x="0" y="0"/>
                <wp:positionH relativeFrom="margin">
                  <wp:posOffset>1590675</wp:posOffset>
                </wp:positionH>
                <wp:positionV relativeFrom="paragraph">
                  <wp:posOffset>478155</wp:posOffset>
                </wp:positionV>
                <wp:extent cx="236093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7866CBAB" w14:textId="7DAF7B12" w:rsidR="005877DB" w:rsidRPr="005877DB" w:rsidRDefault="005877DB" w:rsidP="005877DB">
                            <w:pPr>
                              <w:pStyle w:val="Caption"/>
                              <w:jc w:val="right"/>
                            </w:pPr>
                            <w:r>
                              <w:t xml:space="preserve">Figure </w:t>
                            </w:r>
                            <w:r w:rsidR="00944135">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C3A6F1" id="_x0000_s1033" type="#_x0000_t202" style="position:absolute;margin-left:125.25pt;margin-top:37.65pt;width:185.9pt;height:110.6pt;rotation:-90;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" filled="f" stroked="f">
                <v:textbox style="mso-fit-shape-to-text:t">
                  <w:txbxContent>
                    <w:p w14:paraId="7866CBAB" w14:textId="7DAF7B12" w:rsidR="005877DB" w:rsidRPr="005877DB" w:rsidRDefault="005877DB" w:rsidP="005877DB">
                      <w:pPr>
                        <w:pStyle w:val="Caption"/>
                        <w:jc w:val="right"/>
                      </w:pPr>
                      <w:r>
                        <w:t xml:space="preserve">Figure </w:t>
                      </w:r>
                      <w:r w:rsidR="00944135">
                        <w:t>7</w:t>
                      </w:r>
                    </w:p>
                  </w:txbxContent>
                </v:textbox>
                <w10:wrap type="square" anchorx="margin"/>
              </v:shape>
            </w:pict>
          </mc:Fallback>
        </mc:AlternateContent>
      </w:r>
      <w:r w:rsidR="00696093">
        <w:rPr>
          <w:b/>
          <w:sz w:val="24"/>
          <w:szCs w:val="24"/>
        </w:rPr>
        <w:br w:type="page"/>
      </w:r>
    </w:p>
    <w:p w14:paraId="1817C8AF" w14:textId="77777777" w:rsidR="00696093" w:rsidRDefault="00696093" w:rsidP="00F36813">
      <w:pPr>
        <w:spacing w:after="0"/>
        <w:rPr>
          <w:b/>
          <w:sz w:val="24"/>
          <w:szCs w:val="24"/>
        </w:rPr>
      </w:pPr>
    </w:p>
    <w:p w14:paraId="637AAB60" w14:textId="77777777" w:rsidR="00696093" w:rsidRDefault="00696093" w:rsidP="00F36813">
      <w:pPr>
        <w:spacing w:after="0"/>
        <w:rPr>
          <w:b/>
          <w:sz w:val="24"/>
          <w:szCs w:val="24"/>
        </w:rPr>
      </w:pPr>
      <w:r>
        <w:rPr>
          <w:b/>
          <w:sz w:val="24"/>
          <w:szCs w:val="24"/>
        </w:rPr>
        <w:t>oSCORAD unlogged data results:</w:t>
      </w:r>
    </w:p>
    <w:p w14:paraId="740D7EDA" w14:textId="77777777" w:rsidR="00696093" w:rsidRPr="007E7E6D" w:rsidRDefault="00696093" w:rsidP="00F36813">
      <w:pPr>
        <w:spacing w:after="0"/>
        <w:rPr>
          <w:b/>
          <w:sz w:val="24"/>
          <w:szCs w:val="24"/>
        </w:rPr>
      </w:pPr>
    </w:p>
    <w:p w14:paraId="44C87080" w14:textId="77777777" w:rsidR="00696093" w:rsidRDefault="00696093" w:rsidP="00F36813">
      <w:pPr>
        <w:spacing w:after="0"/>
        <w:rPr>
          <w:sz w:val="24"/>
          <w:szCs w:val="24"/>
        </w:rPr>
      </w:pPr>
      <w:r>
        <w:rPr>
          <w:noProof/>
          <w:lang w:eastAsia="en-GB"/>
        </w:rPr>
        <w:drawing>
          <wp:anchor distT="0" distB="0" distL="114300" distR="114300" simplePos="0" relativeHeight="251667456" behindDoc="0" locked="0" layoutInCell="1" allowOverlap="1" wp14:anchorId="2F38EEDF" wp14:editId="3630A725">
            <wp:simplePos x="0" y="0"/>
            <wp:positionH relativeFrom="margin">
              <wp:posOffset>476250</wp:posOffset>
            </wp:positionH>
            <wp:positionV relativeFrom="paragraph">
              <wp:posOffset>140970</wp:posOffset>
            </wp:positionV>
            <wp:extent cx="4800000" cy="3600000"/>
            <wp:effectExtent l="0" t="0" r="63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0A95A" w14:textId="77777777" w:rsidR="00696093" w:rsidRPr="009E783D" w:rsidRDefault="00696093" w:rsidP="00F36813">
      <w:pPr>
        <w:spacing w:after="0"/>
        <w:rPr>
          <w:b/>
          <w:sz w:val="24"/>
          <w:szCs w:val="24"/>
        </w:rPr>
      </w:pPr>
    </w:p>
    <w:p w14:paraId="40BDCD25" w14:textId="1A31399D"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0464" behindDoc="0" locked="0" layoutInCell="1" allowOverlap="1" wp14:anchorId="4DD32C3E" wp14:editId="6D7BFBDF">
                <wp:simplePos x="0" y="0"/>
                <wp:positionH relativeFrom="margin">
                  <wp:align>right</wp:align>
                </wp:positionH>
                <wp:positionV relativeFrom="paragraph">
                  <wp:posOffset>7436485</wp:posOffset>
                </wp:positionV>
                <wp:extent cx="2360930" cy="14046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44BB9A" w14:textId="79E2D27C" w:rsidR="00944135" w:rsidRDefault="00944135" w:rsidP="00944135">
                            <w:pPr>
                              <w:pStyle w:val="Caption"/>
                              <w:jc w:val="right"/>
                              <w:rPr>
                                <w:noProof/>
                              </w:rPr>
                            </w:pPr>
                            <w:r>
                              <w:t>Figure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D32C3E" id="_x0000_s1034" type="#_x0000_t202" style="position:absolute;margin-left:134.7pt;margin-top:585.55pt;width:185.9pt;height:110.6pt;z-index:2517104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" filled="f" stroked="f">
                <v:textbox style="mso-fit-shape-to-text:t">
                  <w:txbxContent>
                    <w:p w14:paraId="4C44BB9A" w14:textId="79E2D27C" w:rsidR="00944135" w:rsidRDefault="00944135" w:rsidP="00944135">
                      <w:pPr>
                        <w:pStyle w:val="Caption"/>
                        <w:jc w:val="right"/>
                        <w:rPr>
                          <w:noProof/>
                        </w:rPr>
                      </w:pPr>
                      <w:r>
                        <w:t>Figure 10</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08416" behindDoc="0" locked="0" layoutInCell="1" allowOverlap="1" wp14:anchorId="33906728" wp14:editId="35ABC6A1">
                <wp:simplePos x="0" y="0"/>
                <wp:positionH relativeFrom="margin">
                  <wp:posOffset>3439795</wp:posOffset>
                </wp:positionH>
                <wp:positionV relativeFrom="paragraph">
                  <wp:posOffset>3255010</wp:posOffset>
                </wp:positionV>
                <wp:extent cx="2360930" cy="140462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92AE83C" w14:textId="042DD050" w:rsidR="00944135" w:rsidRDefault="00944135" w:rsidP="00944135">
                            <w:pPr>
                              <w:pStyle w:val="Caption"/>
                              <w:jc w:val="right"/>
                              <w:rPr>
                                <w:noProof/>
                              </w:rPr>
                            </w:pPr>
                            <w:r>
                              <w:t>Figure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906728" id="_x0000_s1035" type="#_x0000_t202" style="position:absolute;margin-left:270.85pt;margin-top:256.3pt;width:185.9pt;height:110.6pt;z-index:2517084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" filled="f" stroked="f">
                <v:textbox style="mso-fit-shape-to-text:t">
                  <w:txbxContent>
                    <w:p w14:paraId="092AE83C" w14:textId="042DD050" w:rsidR="00944135" w:rsidRDefault="00944135" w:rsidP="00944135">
                      <w:pPr>
                        <w:pStyle w:val="Caption"/>
                        <w:jc w:val="right"/>
                        <w:rPr>
                          <w:noProof/>
                        </w:rPr>
                      </w:pPr>
                      <w:r>
                        <w:t>Figure 9</w:t>
                      </w:r>
                    </w:p>
                  </w:txbxContent>
                </v:textbox>
                <w10:wrap type="square" anchorx="margin"/>
              </v:shape>
            </w:pict>
          </mc:Fallback>
        </mc:AlternateContent>
      </w:r>
      <w:r w:rsidR="00696093">
        <w:rPr>
          <w:noProof/>
          <w:lang w:eastAsia="en-GB"/>
        </w:rPr>
        <w:drawing>
          <wp:anchor distT="0" distB="0" distL="114300" distR="114300" simplePos="0" relativeHeight="251666432" behindDoc="0" locked="0" layoutInCell="1" allowOverlap="1" wp14:anchorId="038910E2" wp14:editId="3C596ACB">
            <wp:simplePos x="0" y="0"/>
            <wp:positionH relativeFrom="margin">
              <wp:posOffset>482600</wp:posOffset>
            </wp:positionH>
            <wp:positionV relativeFrom="paragraph">
              <wp:posOffset>3910965</wp:posOffset>
            </wp:positionV>
            <wp:extent cx="4793110" cy="3594832"/>
            <wp:effectExtent l="0" t="0" r="762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4C73CA0D" w14:textId="5B9BE2A7" w:rsidR="00696093" w:rsidRDefault="005877DB" w:rsidP="00F36813">
      <w:pPr>
        <w:spacing w:after="0"/>
        <w:rPr>
          <w:b/>
          <w:sz w:val="24"/>
          <w:szCs w:val="24"/>
        </w:rPr>
      </w:pPr>
      <w:r w:rsidRPr="005877DB">
        <w:rPr>
          <w:b/>
          <w:noProof/>
          <w:sz w:val="24"/>
          <w:szCs w:val="24"/>
          <w:lang w:eastAsia="en-GB"/>
        </w:rPr>
        <w:lastRenderedPageBreak/>
        <mc:AlternateContent>
          <mc:Choice Requires="wps">
            <w:drawing>
              <wp:anchor distT="45720" distB="45720" distL="114300" distR="114300" simplePos="0" relativeHeight="251694080" behindDoc="0" locked="0" layoutInCell="1" allowOverlap="1" wp14:anchorId="2DFB5517" wp14:editId="22AC32FC">
                <wp:simplePos x="0" y="0"/>
                <wp:positionH relativeFrom="margin">
                  <wp:align>right</wp:align>
                </wp:positionH>
                <wp:positionV relativeFrom="paragraph">
                  <wp:posOffset>478155</wp:posOffset>
                </wp:positionV>
                <wp:extent cx="2360930" cy="1404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59FBE382" w14:textId="133A2AA1" w:rsidR="005877DB" w:rsidRPr="005877DB" w:rsidRDefault="005877DB" w:rsidP="005877DB">
                            <w:pPr>
                              <w:pStyle w:val="Caption"/>
                              <w:jc w:val="right"/>
                            </w:pPr>
                            <w:r>
                              <w:t xml:space="preserve">Figure </w:t>
                            </w:r>
                            <w:r w:rsidR="00944135">
                              <w:t>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FB5517" id="_x0000_s1036" type="#_x0000_t202" style="position:absolute;margin-left:134.7pt;margin-top:37.65pt;width:185.9pt;height:110.6pt;rotation:-90;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" filled="f" stroked="f">
                <v:textbox style="mso-fit-shape-to-text:t">
                  <w:txbxContent>
                    <w:p w14:paraId="59FBE382" w14:textId="133A2AA1" w:rsidR="005877DB" w:rsidRPr="005877DB" w:rsidRDefault="005877DB" w:rsidP="005877DB">
                      <w:pPr>
                        <w:pStyle w:val="Caption"/>
                        <w:jc w:val="right"/>
                      </w:pPr>
                      <w:r>
                        <w:t xml:space="preserve">Figure </w:t>
                      </w:r>
                      <w:r w:rsidR="00944135">
                        <w:t>12</w:t>
                      </w:r>
                    </w:p>
                  </w:txbxContent>
                </v:textbox>
                <w10:wrap type="square" anchorx="margin"/>
              </v:shape>
            </w:pict>
          </mc:Fallback>
        </mc:AlternateContent>
      </w:r>
      <w:r w:rsidRPr="005877DB">
        <w:rPr>
          <w:b/>
          <w:noProof/>
          <w:sz w:val="24"/>
          <w:szCs w:val="24"/>
          <w:lang w:eastAsia="en-GB"/>
        </w:rPr>
        <mc:AlternateContent>
          <mc:Choice Requires="wps">
            <w:drawing>
              <wp:anchor distT="45720" distB="45720" distL="114300" distR="114300" simplePos="0" relativeHeight="251692032" behindDoc="0" locked="0" layoutInCell="1" allowOverlap="1" wp14:anchorId="59099DC2" wp14:editId="4C1825FB">
                <wp:simplePos x="0" y="0"/>
                <wp:positionH relativeFrom="margin">
                  <wp:posOffset>1571625</wp:posOffset>
                </wp:positionH>
                <wp:positionV relativeFrom="paragraph">
                  <wp:posOffset>523875</wp:posOffset>
                </wp:positionV>
                <wp:extent cx="2360930" cy="140462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4CFD6976" w14:textId="1DB6A655" w:rsidR="005877DB" w:rsidRDefault="005877DB" w:rsidP="005877DB">
                            <w:pPr>
                              <w:pStyle w:val="Caption"/>
                              <w:jc w:val="right"/>
                              <w:rPr>
                                <w:noProof/>
                              </w:rPr>
                            </w:pPr>
                            <w:r>
                              <w:t xml:space="preserve">Figure </w:t>
                            </w:r>
                            <w:r w:rsidR="00944135">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099DC2" id="_x0000_s1037" type="#_x0000_t202" style="position:absolute;margin-left:123.75pt;margin-top:41.25pt;width:185.9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" filled="f" stroked="f">
                <v:textbox style="mso-fit-shape-to-text:t">
                  <w:txbxContent>
                    <w:p w14:paraId="4CFD6976" w14:textId="1DB6A655" w:rsidR="005877DB" w:rsidRDefault="005877DB" w:rsidP="005877DB">
                      <w:pPr>
                        <w:pStyle w:val="Caption"/>
                        <w:jc w:val="right"/>
                        <w:rPr>
                          <w:noProof/>
                        </w:rPr>
                      </w:pPr>
                      <w:r>
                        <w:t xml:space="preserve">Figure </w:t>
                      </w:r>
                      <w:r w:rsidR="00944135">
                        <w:t>11</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0528" behindDoc="0" locked="0" layoutInCell="1" allowOverlap="1" wp14:anchorId="4D62CC88" wp14:editId="569FA2E5">
                <wp:simplePos x="0" y="0"/>
                <wp:positionH relativeFrom="margin">
                  <wp:align>center</wp:align>
                </wp:positionH>
                <wp:positionV relativeFrom="paragraph">
                  <wp:posOffset>528638</wp:posOffset>
                </wp:positionV>
                <wp:extent cx="5870258" cy="7919720"/>
                <wp:effectExtent l="0" t="0" r="0" b="5080"/>
                <wp:wrapNone/>
                <wp:docPr id="21" name="Group 21"/>
                <wp:cNvGraphicFramePr/>
                <a:graphic xmlns:a="http://schemas.openxmlformats.org/drawingml/2006/main">
                  <a:graphicData uri="http://schemas.microsoft.com/office/word/2010/wordprocessingGroup">
                    <wpg:wgp>
                      <wpg:cNvGrpSpPr/>
                      <wpg:grpSpPr>
                        <a:xfrm>
                          <a:off x="0" y="317"/>
                          <a:ext cx="5773421" cy="7919085"/>
                          <a:chOff x="0" y="317"/>
                          <a:chExt cx="5773421" cy="7919085"/>
                        </a:xfrm>
                      </wpg:grpSpPr>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bwMode="auto">
                          <a:xfrm rot="16200000">
                            <a:off x="490538" y="2400299"/>
                            <a:ext cx="7546975" cy="3018790"/>
                          </a:xfrm>
                          <a:prstGeom prst="rect">
                            <a:avLst/>
                          </a:prstGeom>
                          <a:noFill/>
                          <a:ln>
                            <a:noFill/>
                          </a:ln>
                        </pic:spPr>
                      </pic:pic>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bwMode="auto">
                          <a:xfrm rot="16200000">
                            <a:off x="-2639695" y="2640012"/>
                            <a:ext cx="7919085" cy="2639695"/>
                          </a:xfrm>
                          <a:prstGeom prst="rect">
                            <a:avLst/>
                          </a:prstGeom>
                          <a:noFill/>
                          <a:ln>
                            <a:noFill/>
                          </a:ln>
                        </pic:spPr>
                      </pic:pic>
                    </wpg:wgp>
                  </a:graphicData>
                </a:graphic>
              </wp:anchor>
            </w:drawing>
          </mc:Choice>
          <mc:Fallback>
            <w:pict>
              <v:group w14:anchorId="4516CD50" id="Group 21" o:spid="_x0000_s1026" style="position:absolute;margin-left:0;margin-top:41.65pt;width:462.25pt;height:623.6pt;z-index:251670528;mso-position-horizontal:center;mso-position-horizontal-relative:margin" coordorigin=",3" coordsize="57734,79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4905;top:24003;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">
                  <v:imagedata r:id="rId19" o:title=""/>
                </v:shape>
                <v:shape id="Picture 12" o:spid="_x0000_s1028" type="#_x0000_t75" style="position:absolute;left:-26398;top:26401;width:79191;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">
                  <v:imagedata r:id="rId20" o:title=""/>
                </v:shape>
                <w10:wrap anchorx="margin"/>
              </v:group>
            </w:pict>
          </mc:Fallback>
        </mc:AlternateContent>
      </w:r>
      <w:r w:rsidR="00696093">
        <w:rPr>
          <w:b/>
          <w:sz w:val="24"/>
          <w:szCs w:val="24"/>
        </w:rPr>
        <w:br w:type="page"/>
      </w:r>
    </w:p>
    <w:p w14:paraId="111B24C0" w14:textId="77777777" w:rsidR="00696093" w:rsidRDefault="00696093" w:rsidP="00F36813">
      <w:pPr>
        <w:spacing w:after="0"/>
        <w:rPr>
          <w:b/>
          <w:sz w:val="24"/>
          <w:szCs w:val="24"/>
        </w:rPr>
      </w:pPr>
    </w:p>
    <w:p w14:paraId="595D8CED" w14:textId="77777777" w:rsidR="00696093" w:rsidRDefault="00696093" w:rsidP="00F36813">
      <w:pPr>
        <w:spacing w:after="0"/>
        <w:rPr>
          <w:b/>
          <w:sz w:val="24"/>
          <w:szCs w:val="24"/>
        </w:rPr>
      </w:pPr>
      <w:r>
        <w:rPr>
          <w:b/>
          <w:sz w:val="24"/>
          <w:szCs w:val="24"/>
        </w:rPr>
        <w:t>totSCORAD unlogged data results:</w:t>
      </w:r>
    </w:p>
    <w:p w14:paraId="74F43C42" w14:textId="77777777" w:rsidR="00696093" w:rsidRPr="007E7E6D" w:rsidRDefault="00696093" w:rsidP="00F36813">
      <w:pPr>
        <w:spacing w:after="0"/>
        <w:rPr>
          <w:b/>
          <w:sz w:val="24"/>
          <w:szCs w:val="24"/>
        </w:rPr>
      </w:pPr>
    </w:p>
    <w:p w14:paraId="58B899D9" w14:textId="448172F7" w:rsidR="00696093" w:rsidRDefault="00696093" w:rsidP="00F36813">
      <w:pPr>
        <w:spacing w:after="0"/>
        <w:rPr>
          <w:sz w:val="24"/>
          <w:szCs w:val="24"/>
        </w:rPr>
      </w:pPr>
      <w:r>
        <w:rPr>
          <w:noProof/>
          <w:lang w:eastAsia="en-GB"/>
        </w:rPr>
        <w:drawing>
          <wp:anchor distT="0" distB="0" distL="114300" distR="114300" simplePos="0" relativeHeight="251673600" behindDoc="0" locked="0" layoutInCell="1" allowOverlap="1" wp14:anchorId="4ACE4C6E" wp14:editId="34729D2A">
            <wp:simplePos x="0" y="0"/>
            <wp:positionH relativeFrom="margin">
              <wp:posOffset>476250</wp:posOffset>
            </wp:positionH>
            <wp:positionV relativeFrom="paragraph">
              <wp:posOffset>140970</wp:posOffset>
            </wp:positionV>
            <wp:extent cx="4800000" cy="3600000"/>
            <wp:effectExtent l="0" t="0" r="63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an\AppData\Local\Microsoft\Windows\INetCache\Content.Word\Prediction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800000" cy="360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30CFF" w14:textId="77777777" w:rsidR="00696093" w:rsidRPr="009E783D" w:rsidRDefault="00696093" w:rsidP="00F36813">
      <w:pPr>
        <w:spacing w:after="0"/>
        <w:rPr>
          <w:b/>
          <w:sz w:val="24"/>
          <w:szCs w:val="24"/>
        </w:rPr>
      </w:pPr>
    </w:p>
    <w:p w14:paraId="53467371" w14:textId="2B333E65" w:rsidR="00696093" w:rsidRDefault="00944135"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4560" behindDoc="0" locked="0" layoutInCell="1" allowOverlap="1" wp14:anchorId="67ED7950" wp14:editId="343E5935">
                <wp:simplePos x="0" y="0"/>
                <wp:positionH relativeFrom="margin">
                  <wp:posOffset>3438525</wp:posOffset>
                </wp:positionH>
                <wp:positionV relativeFrom="paragraph">
                  <wp:posOffset>7435215</wp:posOffset>
                </wp:positionV>
                <wp:extent cx="2360930" cy="140462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93241B5" w14:textId="78808BE2" w:rsidR="00944135" w:rsidRDefault="00944135" w:rsidP="00944135">
                            <w:pPr>
                              <w:pStyle w:val="Caption"/>
                              <w:jc w:val="right"/>
                              <w:rPr>
                                <w:noProof/>
                              </w:rPr>
                            </w:pPr>
                            <w:r>
                              <w:t>Figure 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ED7950" id="_x0000_s1038" type="#_x0000_t202" style="position:absolute;margin-left:270.75pt;margin-top:585.45pt;width:185.9pt;height:110.6pt;z-index:2517145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" filled="f" stroked="f">
                <v:textbox style="mso-fit-shape-to-text:t">
                  <w:txbxContent>
                    <w:p w14:paraId="793241B5" w14:textId="78808BE2" w:rsidR="00944135" w:rsidRDefault="00944135" w:rsidP="00944135">
                      <w:pPr>
                        <w:pStyle w:val="Caption"/>
                        <w:jc w:val="right"/>
                        <w:rPr>
                          <w:noProof/>
                        </w:rPr>
                      </w:pPr>
                      <w:r>
                        <w:t>Figure 14</w:t>
                      </w:r>
                    </w:p>
                  </w:txbxContent>
                </v:textbox>
                <w10:wrap type="square" anchorx="margin"/>
              </v:shape>
            </w:pict>
          </mc:Fallback>
        </mc:AlternateContent>
      </w:r>
      <w:r w:rsidRPr="00944135">
        <w:rPr>
          <w:b/>
          <w:noProof/>
          <w:sz w:val="24"/>
          <w:szCs w:val="24"/>
          <w:lang w:eastAsia="en-GB"/>
        </w:rPr>
        <mc:AlternateContent>
          <mc:Choice Requires="wps">
            <w:drawing>
              <wp:anchor distT="45720" distB="45720" distL="114300" distR="114300" simplePos="0" relativeHeight="251712512" behindDoc="0" locked="0" layoutInCell="1" allowOverlap="1" wp14:anchorId="684B6142" wp14:editId="7F2FCEAC">
                <wp:simplePos x="0" y="0"/>
                <wp:positionH relativeFrom="margin">
                  <wp:posOffset>3439795</wp:posOffset>
                </wp:positionH>
                <wp:positionV relativeFrom="paragraph">
                  <wp:posOffset>3282315</wp:posOffset>
                </wp:positionV>
                <wp:extent cx="2360930" cy="1404620"/>
                <wp:effectExtent l="0" t="0" r="0" b="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DB1C76D" w14:textId="119A985A" w:rsidR="00944135" w:rsidRDefault="00944135" w:rsidP="00944135">
                            <w:pPr>
                              <w:pStyle w:val="Caption"/>
                              <w:jc w:val="right"/>
                              <w:rPr>
                                <w:noProof/>
                              </w:rPr>
                            </w:pPr>
                            <w:r>
                              <w:t>Figure 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84B6142" id="_x0000_s1039" type="#_x0000_t202" style="position:absolute;margin-left:270.85pt;margin-top:258.45pt;width:185.9pt;height:110.6pt;z-index:2517125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73EQIAAPw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" filled="f" stroked="f">
                <v:textbox style="mso-fit-shape-to-text:t">
                  <w:txbxContent>
                    <w:p w14:paraId="0DB1C76D" w14:textId="119A985A" w:rsidR="00944135" w:rsidRDefault="00944135" w:rsidP="00944135">
                      <w:pPr>
                        <w:pStyle w:val="Caption"/>
                        <w:jc w:val="right"/>
                        <w:rPr>
                          <w:noProof/>
                        </w:rPr>
                      </w:pPr>
                      <w:r>
                        <w:t>Figure 13</w:t>
                      </w:r>
                    </w:p>
                  </w:txbxContent>
                </v:textbox>
                <w10:wrap type="square" anchorx="margin"/>
              </v:shape>
            </w:pict>
          </mc:Fallback>
        </mc:AlternateContent>
      </w:r>
      <w:r w:rsidR="00F36813">
        <w:rPr>
          <w:noProof/>
          <w:lang w:eastAsia="en-GB"/>
        </w:rPr>
        <w:drawing>
          <wp:anchor distT="0" distB="0" distL="114300" distR="114300" simplePos="0" relativeHeight="251672576" behindDoc="0" locked="0" layoutInCell="1" allowOverlap="1" wp14:anchorId="0F7E2084" wp14:editId="74B222B2">
            <wp:simplePos x="0" y="0"/>
            <wp:positionH relativeFrom="margin">
              <wp:posOffset>482535</wp:posOffset>
            </wp:positionH>
            <wp:positionV relativeFrom="paragraph">
              <wp:posOffset>3910917</wp:posOffset>
            </wp:positionV>
            <wp:extent cx="4793110" cy="3594832"/>
            <wp:effectExtent l="0" t="0" r="7620" b="57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han\AppData\Local\Microsoft\Windows\INetCache\Content.Word\Residuals.jp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93110" cy="35948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6093">
        <w:rPr>
          <w:b/>
          <w:sz w:val="24"/>
          <w:szCs w:val="24"/>
        </w:rPr>
        <w:br w:type="page"/>
      </w:r>
    </w:p>
    <w:p w14:paraId="50C7A9F7" w14:textId="1EDE0C09" w:rsidR="00696093" w:rsidRDefault="00944135" w:rsidP="00F36813">
      <w:pPr>
        <w:spacing w:after="0"/>
        <w:rPr>
          <w:b/>
          <w:sz w:val="24"/>
          <w:szCs w:val="24"/>
        </w:rPr>
      </w:pPr>
      <w:r w:rsidRPr="005877DB">
        <w:rPr>
          <w:b/>
          <w:noProof/>
          <w:sz w:val="24"/>
          <w:szCs w:val="24"/>
          <w:lang w:eastAsia="en-GB"/>
        </w:rPr>
        <w:lastRenderedPageBreak/>
        <mc:AlternateContent>
          <mc:Choice Requires="wps">
            <w:drawing>
              <wp:anchor distT="45720" distB="45720" distL="114300" distR="114300" simplePos="0" relativeHeight="251698176" behindDoc="0" locked="0" layoutInCell="1" allowOverlap="1" wp14:anchorId="47807E79" wp14:editId="1D18BCCC">
                <wp:simplePos x="0" y="0"/>
                <wp:positionH relativeFrom="margin">
                  <wp:posOffset>4914900</wp:posOffset>
                </wp:positionH>
                <wp:positionV relativeFrom="paragraph">
                  <wp:posOffset>478155</wp:posOffset>
                </wp:positionV>
                <wp:extent cx="2360930"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9351FB2" w14:textId="62D11DEA" w:rsidR="00944135" w:rsidRPr="00944135" w:rsidRDefault="00944135" w:rsidP="00944135">
                            <w:pPr>
                              <w:pStyle w:val="Caption"/>
                              <w:jc w:val="right"/>
                            </w:pPr>
                            <w:r>
                              <w:t>Figure 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807E79" id="_x0000_s1040" type="#_x0000_t202" style="position:absolute;margin-left:387pt;margin-top:37.65pt;width:185.9pt;height:110.6pt;rotation:-90;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" filled="f" stroked="f">
                <v:textbox style="mso-fit-shape-to-text:t">
                  <w:txbxContent>
                    <w:p w14:paraId="09351FB2" w14:textId="62D11DEA" w:rsidR="00944135" w:rsidRPr="00944135" w:rsidRDefault="00944135" w:rsidP="00944135">
                      <w:pPr>
                        <w:pStyle w:val="Caption"/>
                        <w:jc w:val="right"/>
                      </w:pPr>
                      <w:r>
                        <w:t>Figure 16</w:t>
                      </w:r>
                    </w:p>
                  </w:txbxContent>
                </v:textbox>
                <w10:wrap type="square" anchorx="margin"/>
              </v:shape>
            </w:pict>
          </mc:Fallback>
        </mc:AlternateContent>
      </w:r>
      <w:r w:rsidRPr="005877DB">
        <w:rPr>
          <w:b/>
          <w:noProof/>
          <w:sz w:val="24"/>
          <w:szCs w:val="24"/>
          <w:lang w:eastAsia="en-GB"/>
        </w:rPr>
        <mc:AlternateContent>
          <mc:Choice Requires="wps">
            <w:drawing>
              <wp:anchor distT="45720" distB="45720" distL="114300" distR="114300" simplePos="0" relativeHeight="251696128" behindDoc="0" locked="0" layoutInCell="1" allowOverlap="1" wp14:anchorId="4B03C5F9" wp14:editId="0AF449BC">
                <wp:simplePos x="0" y="0"/>
                <wp:positionH relativeFrom="margin">
                  <wp:posOffset>1543050</wp:posOffset>
                </wp:positionH>
                <wp:positionV relativeFrom="paragraph">
                  <wp:posOffset>478155</wp:posOffset>
                </wp:positionV>
                <wp:extent cx="2360930" cy="140462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14:paraId="065317F5" w14:textId="7F8795C0" w:rsidR="00944135" w:rsidRDefault="00944135" w:rsidP="00944135">
                            <w:pPr>
                              <w:pStyle w:val="Caption"/>
                              <w:jc w:val="right"/>
                              <w:rPr>
                                <w:noProof/>
                              </w:rPr>
                            </w:pPr>
                            <w:r>
                              <w:t>Figure 15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03C5F9" id="_x0000_s1041" type="#_x0000_t202" style="position:absolute;margin-left:121.5pt;margin-top:37.65pt;width:185.9pt;height:110.6pt;rotation:-90;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" filled="f" stroked="f">
                <v:textbox style="mso-fit-shape-to-text:t">
                  <w:txbxContent>
                    <w:p w14:paraId="065317F5" w14:textId="7F8795C0" w:rsidR="00944135" w:rsidRDefault="00944135" w:rsidP="00944135">
                      <w:pPr>
                        <w:pStyle w:val="Caption"/>
                        <w:jc w:val="right"/>
                        <w:rPr>
                          <w:noProof/>
                        </w:rPr>
                      </w:pPr>
                      <w:r>
                        <w:t>Figure 15</w:t>
                      </w:r>
                    </w:p>
                  </w:txbxContent>
                </v:textbox>
                <w10:wrap type="square" anchorx="margin"/>
              </v:shape>
            </w:pict>
          </mc:Fallback>
        </mc:AlternateContent>
      </w:r>
      <w:r w:rsidR="00972300">
        <w:rPr>
          <w:b/>
          <w:noProof/>
          <w:sz w:val="24"/>
          <w:szCs w:val="24"/>
          <w:lang w:eastAsia="en-GB"/>
        </w:rPr>
        <mc:AlternateContent>
          <mc:Choice Requires="wpg">
            <w:drawing>
              <wp:anchor distT="0" distB="0" distL="114300" distR="114300" simplePos="0" relativeHeight="251677696" behindDoc="0" locked="0" layoutInCell="1" allowOverlap="1" wp14:anchorId="46ACF85D" wp14:editId="45391ECE">
                <wp:simplePos x="0" y="0"/>
                <wp:positionH relativeFrom="margin">
                  <wp:align>center</wp:align>
                </wp:positionH>
                <wp:positionV relativeFrom="paragraph">
                  <wp:posOffset>465138</wp:posOffset>
                </wp:positionV>
                <wp:extent cx="5984558" cy="7919720"/>
                <wp:effectExtent l="0" t="0" r="0" b="5080"/>
                <wp:wrapNone/>
                <wp:docPr id="20" name="Group 20"/>
                <wp:cNvGraphicFramePr/>
                <a:graphic xmlns:a="http://schemas.openxmlformats.org/drawingml/2006/main">
                  <a:graphicData uri="http://schemas.microsoft.com/office/word/2010/wordprocessingGroup">
                    <wpg:wgp>
                      <wpg:cNvGrpSpPr/>
                      <wpg:grpSpPr>
                        <a:xfrm>
                          <a:off x="0" y="317"/>
                          <a:ext cx="5887721" cy="7919085"/>
                          <a:chOff x="0" y="317"/>
                          <a:chExt cx="5887721" cy="7919085"/>
                        </a:xfrm>
                      </wpg:grpSpPr>
                      <pic:pic xmlns:pic="http://schemas.openxmlformats.org/drawingml/2006/picture">
                        <pic:nvPicPr>
                          <pic:cNvPr id="15" name="Picture 15"/>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bwMode="auto">
                          <a:xfrm rot="16200000">
                            <a:off x="604838" y="2463799"/>
                            <a:ext cx="7546975" cy="3018790"/>
                          </a:xfrm>
                          <a:prstGeom prst="rect">
                            <a:avLst/>
                          </a:prstGeom>
                          <a:noFill/>
                          <a:ln>
                            <a:noFill/>
                          </a:ln>
                        </pic:spPr>
                      </pic:pic>
                      <pic:pic xmlns:pic="http://schemas.openxmlformats.org/drawingml/2006/picture">
                        <pic:nvPicPr>
                          <pic:cNvPr id="17" name="Picture 17"/>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bwMode="auto">
                          <a:xfrm rot="16200000">
                            <a:off x="-2639695" y="2640012"/>
                            <a:ext cx="7919085" cy="2639695"/>
                          </a:xfrm>
                          <a:prstGeom prst="rect">
                            <a:avLst/>
                          </a:prstGeom>
                          <a:noFill/>
                          <a:ln>
                            <a:noFill/>
                          </a:ln>
                        </pic:spPr>
                      </pic:pic>
                    </wpg:wgp>
                  </a:graphicData>
                </a:graphic>
              </wp:anchor>
            </w:drawing>
          </mc:Choice>
          <mc:Fallback>
            <w:pict>
              <v:group w14:anchorId="2D5A6466" id="Group 20" o:spid="_x0000_s1026" style="position:absolute;margin-left:0;margin-top:36.65pt;width:471.25pt;height:623.6pt;z-index:251677696;mso-position-horizontal:center;mso-position-horizontal-relative:margin" coordorigin=",3" coordsize="58877,791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">
                <v:shape id="Picture 15" o:spid="_x0000_s1027" type="#_x0000_t75" style="position:absolute;left:6048;top:24638;width:75469;height:30188;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">
                  <v:imagedata r:id="rId25" o:title=""/>
                </v:shape>
                <v:shape id="Picture 17" o:spid="_x0000_s1028" type="#_x0000_t75" style="position:absolute;left:-26398;top:26401;width:79191;height:2639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">
                  <v:imagedata r:id="rId26" o:title=""/>
                </v:shape>
                <w10:wrap anchorx="margin"/>
              </v:group>
            </w:pict>
          </mc:Fallback>
        </mc:AlternateContent>
      </w:r>
      <w:r w:rsidR="00696093">
        <w:rPr>
          <w:b/>
          <w:sz w:val="24"/>
          <w:szCs w:val="24"/>
        </w:rPr>
        <w:br w:type="page"/>
      </w:r>
    </w:p>
    <w:p w14:paraId="16D0427F" w14:textId="77777777" w:rsidR="009C173F" w:rsidRDefault="009C173F" w:rsidP="00F36813">
      <w:pPr>
        <w:spacing w:after="0"/>
        <w:rPr>
          <w:b/>
          <w:sz w:val="24"/>
          <w:szCs w:val="24"/>
        </w:rPr>
      </w:pPr>
      <w:r>
        <w:rPr>
          <w:b/>
          <w:sz w:val="24"/>
          <w:szCs w:val="24"/>
        </w:rPr>
        <w:lastRenderedPageBreak/>
        <w:t>oSCORAD reduced subset results:</w:t>
      </w:r>
    </w:p>
    <w:p w14:paraId="4E93CCD7" w14:textId="7FAFBF42" w:rsidR="009C173F" w:rsidRDefault="009C173F" w:rsidP="00F36813">
      <w:pPr>
        <w:spacing w:after="0"/>
        <w:rPr>
          <w:b/>
          <w:sz w:val="24"/>
          <w:szCs w:val="24"/>
        </w:rPr>
      </w:pPr>
      <w:r>
        <w:rPr>
          <w:noProof/>
          <w:lang w:eastAsia="en-GB"/>
        </w:rPr>
        <w:drawing>
          <wp:anchor distT="0" distB="0" distL="114300" distR="114300" simplePos="0" relativeHeight="251716608" behindDoc="1" locked="0" layoutInCell="1" allowOverlap="1" wp14:anchorId="257A35DC" wp14:editId="08EBE497">
            <wp:simplePos x="0" y="0"/>
            <wp:positionH relativeFrom="column">
              <wp:posOffset>0</wp:posOffset>
            </wp:positionH>
            <wp:positionV relativeFrom="paragraph">
              <wp:posOffset>-635</wp:posOffset>
            </wp:positionV>
            <wp:extent cx="5334000" cy="4008120"/>
            <wp:effectExtent l="0" t="0" r="0" b="0"/>
            <wp:wrapNone/>
            <wp:docPr id="18" name="Picture 18"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han\AppData\Local\Microsoft\Windows\INetCache\Content.Word\Prediction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26319E" w14:textId="77777777" w:rsidR="009C173F" w:rsidRDefault="009C173F" w:rsidP="00F36813">
      <w:pPr>
        <w:spacing w:after="0"/>
        <w:rPr>
          <w:b/>
          <w:sz w:val="24"/>
          <w:szCs w:val="24"/>
        </w:rPr>
      </w:pPr>
    </w:p>
    <w:p w14:paraId="3C49F529" w14:textId="7D38FDAB" w:rsidR="006608CD" w:rsidRDefault="006608CD" w:rsidP="00F36813">
      <w:pPr>
        <w:spacing w:after="0"/>
        <w:rPr>
          <w:b/>
          <w:sz w:val="24"/>
          <w:szCs w:val="24"/>
        </w:rPr>
      </w:pPr>
    </w:p>
    <w:p w14:paraId="7DE0BF06" w14:textId="77777777" w:rsidR="006608CD" w:rsidRDefault="006608CD" w:rsidP="00F36813">
      <w:pPr>
        <w:spacing w:after="0"/>
        <w:rPr>
          <w:b/>
          <w:sz w:val="24"/>
          <w:szCs w:val="24"/>
        </w:rPr>
      </w:pPr>
    </w:p>
    <w:p w14:paraId="44F2AD42" w14:textId="2B4C5337" w:rsidR="006608CD" w:rsidRDefault="006608CD" w:rsidP="00F36813">
      <w:pPr>
        <w:spacing w:after="0"/>
        <w:rPr>
          <w:b/>
          <w:sz w:val="24"/>
          <w:szCs w:val="24"/>
        </w:rPr>
      </w:pPr>
    </w:p>
    <w:p w14:paraId="33A56BBE" w14:textId="77777777" w:rsidR="006608CD" w:rsidRDefault="006608CD" w:rsidP="00F36813">
      <w:pPr>
        <w:spacing w:after="0"/>
        <w:rPr>
          <w:b/>
          <w:sz w:val="24"/>
          <w:szCs w:val="24"/>
        </w:rPr>
      </w:pPr>
    </w:p>
    <w:p w14:paraId="1C4867F4" w14:textId="77777777" w:rsidR="006608CD" w:rsidRDefault="006608CD" w:rsidP="00F36813">
      <w:pPr>
        <w:spacing w:after="0"/>
        <w:rPr>
          <w:b/>
          <w:sz w:val="24"/>
          <w:szCs w:val="24"/>
        </w:rPr>
      </w:pPr>
    </w:p>
    <w:p w14:paraId="4EA51B8D" w14:textId="77777777" w:rsidR="006608CD" w:rsidRDefault="006608CD" w:rsidP="00F36813">
      <w:pPr>
        <w:spacing w:after="0"/>
        <w:rPr>
          <w:b/>
          <w:sz w:val="24"/>
          <w:szCs w:val="24"/>
        </w:rPr>
      </w:pPr>
    </w:p>
    <w:p w14:paraId="4D1D83C2" w14:textId="77777777" w:rsidR="006608CD" w:rsidRDefault="006608CD" w:rsidP="00F36813">
      <w:pPr>
        <w:spacing w:after="0"/>
        <w:rPr>
          <w:b/>
          <w:sz w:val="24"/>
          <w:szCs w:val="24"/>
        </w:rPr>
      </w:pPr>
    </w:p>
    <w:p w14:paraId="44E84FFA" w14:textId="77777777" w:rsidR="006608CD" w:rsidRDefault="006608CD" w:rsidP="00F36813">
      <w:pPr>
        <w:spacing w:after="0"/>
        <w:rPr>
          <w:b/>
          <w:sz w:val="24"/>
          <w:szCs w:val="24"/>
        </w:rPr>
      </w:pPr>
    </w:p>
    <w:p w14:paraId="033CBC7D" w14:textId="77777777" w:rsidR="006608CD" w:rsidRDefault="006608CD" w:rsidP="00F36813">
      <w:pPr>
        <w:spacing w:after="0"/>
        <w:rPr>
          <w:b/>
          <w:sz w:val="24"/>
          <w:szCs w:val="24"/>
        </w:rPr>
      </w:pPr>
    </w:p>
    <w:p w14:paraId="46EA96CF" w14:textId="77777777" w:rsidR="006608CD" w:rsidRDefault="006608CD" w:rsidP="00F36813">
      <w:pPr>
        <w:spacing w:after="0"/>
        <w:rPr>
          <w:b/>
          <w:sz w:val="24"/>
          <w:szCs w:val="24"/>
        </w:rPr>
      </w:pPr>
    </w:p>
    <w:p w14:paraId="4722AD80" w14:textId="77777777" w:rsidR="006608CD" w:rsidRDefault="006608CD" w:rsidP="00F36813">
      <w:pPr>
        <w:spacing w:after="0"/>
        <w:rPr>
          <w:b/>
          <w:sz w:val="24"/>
          <w:szCs w:val="24"/>
        </w:rPr>
      </w:pPr>
    </w:p>
    <w:p w14:paraId="3FE7E0DF" w14:textId="77777777" w:rsidR="006608CD" w:rsidRDefault="006608CD" w:rsidP="00F36813">
      <w:pPr>
        <w:spacing w:after="0"/>
        <w:rPr>
          <w:b/>
          <w:sz w:val="24"/>
          <w:szCs w:val="24"/>
        </w:rPr>
      </w:pPr>
    </w:p>
    <w:p w14:paraId="53E54F00" w14:textId="7ED76235" w:rsidR="006608CD" w:rsidRDefault="006608CD" w:rsidP="00F36813">
      <w:pPr>
        <w:spacing w:after="0"/>
        <w:rPr>
          <w:b/>
          <w:sz w:val="24"/>
          <w:szCs w:val="24"/>
        </w:rPr>
      </w:pPr>
    </w:p>
    <w:p w14:paraId="7285C49C" w14:textId="5C720497" w:rsidR="006608CD" w:rsidRDefault="006608CD" w:rsidP="00F36813">
      <w:pPr>
        <w:spacing w:after="0"/>
        <w:rPr>
          <w:b/>
          <w:sz w:val="24"/>
          <w:szCs w:val="24"/>
        </w:rPr>
      </w:pPr>
    </w:p>
    <w:p w14:paraId="467FC5C6" w14:textId="2D4038E6" w:rsidR="006608CD" w:rsidRDefault="006608CD" w:rsidP="00F36813">
      <w:pPr>
        <w:spacing w:after="0"/>
        <w:rPr>
          <w:b/>
          <w:sz w:val="24"/>
          <w:szCs w:val="24"/>
        </w:rPr>
      </w:pPr>
    </w:p>
    <w:p w14:paraId="741769FC" w14:textId="45FEB3AF" w:rsidR="006608CD" w:rsidRDefault="006608CD" w:rsidP="00F36813">
      <w:pPr>
        <w:spacing w:after="0"/>
        <w:rPr>
          <w:b/>
          <w:sz w:val="24"/>
          <w:szCs w:val="24"/>
        </w:rPr>
      </w:pPr>
    </w:p>
    <w:p w14:paraId="4964D717" w14:textId="0D7DEF64" w:rsidR="006608CD" w:rsidRDefault="006608CD" w:rsidP="00F36813">
      <w:pPr>
        <w:spacing w:after="0"/>
        <w:rPr>
          <w:b/>
          <w:sz w:val="24"/>
          <w:szCs w:val="24"/>
        </w:rPr>
      </w:pPr>
    </w:p>
    <w:p w14:paraId="5527723E" w14:textId="64D79950" w:rsidR="006608CD" w:rsidRDefault="006608CD"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18656" behindDoc="0" locked="0" layoutInCell="1" allowOverlap="1" wp14:anchorId="382D6177" wp14:editId="60E96CCC">
                <wp:simplePos x="0" y="0"/>
                <wp:positionH relativeFrom="margin">
                  <wp:posOffset>3439795</wp:posOffset>
                </wp:positionH>
                <wp:positionV relativeFrom="paragraph">
                  <wp:posOffset>128270</wp:posOffset>
                </wp:positionV>
                <wp:extent cx="2360930" cy="140462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A3FE02D" w14:textId="49C1B5E1" w:rsidR="006608CD" w:rsidRDefault="006608CD" w:rsidP="006608CD">
                            <w:pPr>
                              <w:pStyle w:val="Caption"/>
                              <w:jc w:val="right"/>
                              <w:rPr>
                                <w:noProof/>
                              </w:rPr>
                            </w:pPr>
                            <w:r>
                              <w:t>Figure 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2D6177" id="_x0000_s1042" type="#_x0000_t202" style="position:absolute;margin-left:270.85pt;margin-top:10.1pt;width:185.9pt;height:110.6pt;z-index:2517186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" filled="f" stroked="f">
                <v:textbox style="mso-fit-shape-to-text:t">
                  <w:txbxContent>
                    <w:p w14:paraId="1A3FE02D" w14:textId="49C1B5E1" w:rsidR="006608CD" w:rsidRDefault="006608CD" w:rsidP="006608CD">
                      <w:pPr>
                        <w:pStyle w:val="Caption"/>
                        <w:jc w:val="right"/>
                        <w:rPr>
                          <w:noProof/>
                        </w:rPr>
                      </w:pPr>
                      <w:r>
                        <w:t>Figure 17</w:t>
                      </w:r>
                    </w:p>
                  </w:txbxContent>
                </v:textbox>
                <w10:wrap type="square" anchorx="margin"/>
              </v:shape>
            </w:pict>
          </mc:Fallback>
        </mc:AlternateContent>
      </w:r>
    </w:p>
    <w:p w14:paraId="7B9EE83A" w14:textId="738D6E8C" w:rsidR="006608CD" w:rsidRDefault="006608CD" w:rsidP="00F36813">
      <w:pPr>
        <w:spacing w:after="0"/>
        <w:rPr>
          <w:b/>
          <w:sz w:val="24"/>
          <w:szCs w:val="24"/>
        </w:rPr>
      </w:pPr>
    </w:p>
    <w:p w14:paraId="2F4A4840" w14:textId="091166BC" w:rsidR="009C173F" w:rsidRDefault="009C173F" w:rsidP="00F36813">
      <w:pPr>
        <w:spacing w:after="0"/>
        <w:rPr>
          <w:b/>
          <w:sz w:val="24"/>
          <w:szCs w:val="24"/>
        </w:rPr>
      </w:pPr>
      <w:r>
        <w:rPr>
          <w:b/>
          <w:sz w:val="24"/>
          <w:szCs w:val="24"/>
        </w:rPr>
        <w:t>totSCORAD reduced subset results:</w:t>
      </w:r>
    </w:p>
    <w:p w14:paraId="4FC28E86" w14:textId="4E8D3BE0" w:rsidR="00696093" w:rsidRDefault="006608CD" w:rsidP="00F36813">
      <w:pPr>
        <w:spacing w:after="0"/>
        <w:rPr>
          <w:b/>
          <w:sz w:val="24"/>
          <w:szCs w:val="24"/>
        </w:rPr>
      </w:pPr>
      <w:r w:rsidRPr="00944135">
        <w:rPr>
          <w:b/>
          <w:noProof/>
          <w:sz w:val="24"/>
          <w:szCs w:val="24"/>
          <w:lang w:eastAsia="en-GB"/>
        </w:rPr>
        <mc:AlternateContent>
          <mc:Choice Requires="wps">
            <w:drawing>
              <wp:anchor distT="45720" distB="45720" distL="114300" distR="114300" simplePos="0" relativeHeight="251720704" behindDoc="0" locked="0" layoutInCell="1" allowOverlap="1" wp14:anchorId="1B3EDD83" wp14:editId="5566246B">
                <wp:simplePos x="0" y="0"/>
                <wp:positionH relativeFrom="margin">
                  <wp:align>right</wp:align>
                </wp:positionH>
                <wp:positionV relativeFrom="paragraph">
                  <wp:posOffset>3862070</wp:posOffset>
                </wp:positionV>
                <wp:extent cx="2360930" cy="140462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B3A92FC" w14:textId="5077DE53" w:rsidR="006608CD" w:rsidRDefault="006608CD" w:rsidP="006608CD">
                            <w:pPr>
                              <w:pStyle w:val="Caption"/>
                              <w:jc w:val="right"/>
                              <w:rPr>
                                <w:noProof/>
                              </w:rPr>
                            </w:pPr>
                            <w:r>
                              <w:t>Figure 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3EDD83" id="_x0000_s1043" type="#_x0000_t202" style="position:absolute;margin-left:134.7pt;margin-top:304.1pt;width:185.9pt;height:110.6pt;z-index:2517207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" filled="f" stroked="f">
                <v:textbox style="mso-fit-shape-to-text:t">
                  <w:txbxContent>
                    <w:p w14:paraId="5B3A92FC" w14:textId="5077DE53" w:rsidR="006608CD" w:rsidRDefault="006608CD" w:rsidP="006608CD">
                      <w:pPr>
                        <w:pStyle w:val="Caption"/>
                        <w:jc w:val="right"/>
                        <w:rPr>
                          <w:noProof/>
                        </w:rPr>
                      </w:pPr>
                      <w:r>
                        <w:t>Figure 18</w:t>
                      </w:r>
                    </w:p>
                  </w:txbxContent>
                </v:textbox>
                <w10:wrap type="square" anchorx="margin"/>
              </v:shape>
            </w:pict>
          </mc:Fallback>
        </mc:AlternateContent>
      </w:r>
      <w:r w:rsidR="009C173F">
        <w:rPr>
          <w:noProof/>
          <w:lang w:eastAsia="en-GB"/>
        </w:rPr>
        <w:drawing>
          <wp:anchor distT="0" distB="0" distL="114300" distR="114300" simplePos="0" relativeHeight="251715584" behindDoc="1" locked="0" layoutInCell="1" allowOverlap="1" wp14:anchorId="77FDDF1D" wp14:editId="5BE70490">
            <wp:simplePos x="0" y="0"/>
            <wp:positionH relativeFrom="column">
              <wp:posOffset>0</wp:posOffset>
            </wp:positionH>
            <wp:positionV relativeFrom="paragraph">
              <wp:posOffset>-4445</wp:posOffset>
            </wp:positionV>
            <wp:extent cx="5334000" cy="4008120"/>
            <wp:effectExtent l="0" t="0" r="0" b="0"/>
            <wp:wrapNone/>
            <wp:docPr id="19" name="Picture 19" descr="C:\Users\Rohan\AppData\Local\Microsoft\Windows\INetCache\Content.Word\Predi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han\AppData\Local\Microsoft\Windows\INetCache\Content.Word\Prediction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8120"/>
                    </a:xfrm>
                    <a:prstGeom prst="rect">
                      <a:avLst/>
                    </a:prstGeom>
                    <a:noFill/>
                    <a:ln>
                      <a:noFill/>
                    </a:ln>
                  </pic:spPr>
                </pic:pic>
              </a:graphicData>
            </a:graphic>
            <wp14:sizeRelH relativeFrom="page">
              <wp14:pctWidth>0</wp14:pctWidth>
            </wp14:sizeRelH>
            <wp14:sizeRelV relativeFrom="page">
              <wp14:pctHeight>0</wp14:pctHeight>
            </wp14:sizeRelV>
          </wp:anchor>
        </w:drawing>
      </w:r>
      <w:r w:rsidR="00696093">
        <w:rPr>
          <w:b/>
          <w:sz w:val="24"/>
          <w:szCs w:val="24"/>
        </w:rPr>
        <w:br w:type="page"/>
      </w:r>
    </w:p>
    <w:p w14:paraId="75E28B42" w14:textId="43C1B5F3" w:rsidR="0073386F" w:rsidRPr="009B0590" w:rsidRDefault="0073386F" w:rsidP="006608CD">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lastRenderedPageBreak/>
        <w:t>Discussion</w:t>
      </w:r>
    </w:p>
    <w:p w14:paraId="0F05685A" w14:textId="77777777" w:rsidR="0073386F" w:rsidRDefault="0073386F" w:rsidP="006608CD">
      <w:pPr>
        <w:spacing w:after="0"/>
        <w:jc w:val="center"/>
        <w:rPr>
          <w:b/>
          <w:sz w:val="24"/>
          <w:szCs w:val="24"/>
        </w:rPr>
      </w:pPr>
    </w:p>
    <w:p w14:paraId="5D810475" w14:textId="504BD6DB" w:rsidR="009E783D" w:rsidRPr="009E783D" w:rsidRDefault="009E783D" w:rsidP="00FD2B16">
      <w:pPr>
        <w:spacing w:after="0"/>
        <w:jc w:val="both"/>
        <w:rPr>
          <w:b/>
          <w:sz w:val="24"/>
          <w:szCs w:val="24"/>
        </w:rPr>
      </w:pPr>
      <w:r w:rsidRPr="009E783D">
        <w:rPr>
          <w:b/>
          <w:sz w:val="24"/>
          <w:szCs w:val="24"/>
        </w:rPr>
        <w:t>Performance</w:t>
      </w:r>
      <w:r w:rsidR="006E2047">
        <w:rPr>
          <w:b/>
          <w:sz w:val="24"/>
          <w:szCs w:val="24"/>
        </w:rPr>
        <w:t xml:space="preserve"> evaluation</w:t>
      </w:r>
      <w:r w:rsidRPr="009E783D">
        <w:rPr>
          <w:b/>
          <w:sz w:val="24"/>
          <w:szCs w:val="24"/>
        </w:rPr>
        <w:t>:</w:t>
      </w:r>
    </w:p>
    <w:p w14:paraId="6F80565B" w14:textId="0B95ACEC" w:rsidR="00F032E6" w:rsidRDefault="00F032E6" w:rsidP="00FD2B16">
      <w:pPr>
        <w:spacing w:after="0"/>
        <w:jc w:val="both"/>
        <w:rPr>
          <w:sz w:val="24"/>
          <w:szCs w:val="24"/>
        </w:rPr>
      </w:pPr>
      <w:r>
        <w:rPr>
          <w:sz w:val="24"/>
          <w:szCs w:val="24"/>
        </w:rPr>
        <w:t xml:space="preserve">As shown above, the models trained on logged data performed better than those based on unlogged data. This is likely because logging the data reduces the effect that large value outliers have. This is particularly important as the training data is small, thereby making it harder to spot outliers. Evidence of this can be seen in the very large predictions made in the unlogged models </w:t>
      </w:r>
      <w:r w:rsidR="004C64A0">
        <w:rPr>
          <w:sz w:val="24"/>
          <w:szCs w:val="24"/>
        </w:rPr>
        <w:t xml:space="preserve">(figures </w:t>
      </w:r>
      <w:r w:rsidR="00106D3B">
        <w:rPr>
          <w:sz w:val="24"/>
          <w:szCs w:val="24"/>
        </w:rPr>
        <w:t xml:space="preserve">9 &amp; 13) </w:t>
      </w:r>
      <w:r>
        <w:rPr>
          <w:sz w:val="24"/>
          <w:szCs w:val="24"/>
        </w:rPr>
        <w:t>– likely a result of outliers in the training data.</w:t>
      </w:r>
    </w:p>
    <w:p w14:paraId="297DDA85" w14:textId="77777777" w:rsidR="00F032E6" w:rsidRDefault="00F032E6" w:rsidP="00FD2B16">
      <w:pPr>
        <w:spacing w:after="0"/>
        <w:jc w:val="both"/>
        <w:rPr>
          <w:sz w:val="24"/>
          <w:szCs w:val="24"/>
        </w:rPr>
      </w:pPr>
    </w:p>
    <w:p w14:paraId="5C34E4B9" w14:textId="17E8F187" w:rsidR="00F032E6" w:rsidRPr="00F032E6" w:rsidRDefault="00F032E6" w:rsidP="00FD2B16">
      <w:pPr>
        <w:spacing w:after="0"/>
        <w:jc w:val="both"/>
        <w:rPr>
          <w:sz w:val="24"/>
          <w:szCs w:val="24"/>
        </w:rPr>
      </w:pPr>
      <w:r>
        <w:rPr>
          <w:sz w:val="24"/>
          <w:szCs w:val="24"/>
        </w:rPr>
        <w:t xml:space="preserve">In addition, models using objective SCORAD as the dependent variable performed better than those using total SCORAD. This is because it </w:t>
      </w:r>
      <w:r w:rsidR="00E7670E">
        <w:rPr>
          <w:sz w:val="24"/>
          <w:szCs w:val="24"/>
        </w:rPr>
        <w:t>could be</w:t>
      </w:r>
      <w:r>
        <w:rPr>
          <w:sz w:val="24"/>
          <w:szCs w:val="24"/>
        </w:rPr>
        <w:t xml:space="preserve"> difficult for the subjective component in total SCORAD to accurately represent the severity of the disease as it depends on how the person feels. As such, the data that the model is trained on and compared to is less reliable. </w:t>
      </w:r>
    </w:p>
    <w:p w14:paraId="74378730" w14:textId="77777777" w:rsidR="00F032E6" w:rsidRDefault="00F032E6" w:rsidP="00FD2B16">
      <w:pPr>
        <w:spacing w:after="0"/>
        <w:jc w:val="both"/>
        <w:rPr>
          <w:sz w:val="24"/>
          <w:szCs w:val="24"/>
        </w:rPr>
      </w:pPr>
    </w:p>
    <w:p w14:paraId="114A318E" w14:textId="77777777" w:rsidR="0055154D" w:rsidRDefault="0055154D" w:rsidP="00FD2B16">
      <w:pPr>
        <w:spacing w:after="0"/>
        <w:jc w:val="both"/>
        <w:rPr>
          <w:b/>
          <w:sz w:val="24"/>
          <w:szCs w:val="24"/>
        </w:rPr>
      </w:pPr>
      <w:r>
        <w:rPr>
          <w:b/>
          <w:sz w:val="24"/>
          <w:szCs w:val="24"/>
        </w:rPr>
        <w:t>Coefficients:</w:t>
      </w:r>
    </w:p>
    <w:p w14:paraId="665BC477" w14:textId="2B0DDBD0" w:rsidR="0055154D" w:rsidRPr="0055154D" w:rsidRDefault="0069139D" w:rsidP="00FD2B16">
      <w:pPr>
        <w:spacing w:after="0"/>
        <w:jc w:val="both"/>
        <w:rPr>
          <w:sz w:val="24"/>
          <w:szCs w:val="24"/>
        </w:rPr>
      </w:pPr>
      <w:r>
        <w:rPr>
          <w:sz w:val="24"/>
          <w:szCs w:val="24"/>
        </w:rPr>
        <w:t xml:space="preserve">From the coefficient graphs, we see that </w:t>
      </w:r>
      <w:r w:rsidR="00B914A6">
        <w:rPr>
          <w:sz w:val="24"/>
          <w:szCs w:val="24"/>
        </w:rPr>
        <w:t xml:space="preserve">the most important input was found to be the presence of an FLG mutation (FLG carrier input) which, when present, increased the SCORAD predictions by approximately </w:t>
      </w:r>
      <w:r>
        <w:rPr>
          <w:sz w:val="24"/>
          <w:szCs w:val="24"/>
        </w:rPr>
        <w:t>3.2</w:t>
      </w:r>
      <w:r w:rsidR="00B914A6">
        <w:rPr>
          <w:sz w:val="24"/>
          <w:szCs w:val="24"/>
        </w:rPr>
        <w:t>.</w:t>
      </w:r>
      <w:r>
        <w:rPr>
          <w:sz w:val="24"/>
          <w:szCs w:val="24"/>
        </w:rPr>
        <w:t xml:space="preserve"> As this is a small change, it indicates that the inputs had little effect on the output. Thus, there is a small range of output values.</w:t>
      </w:r>
      <w:r w:rsidR="00B914A6">
        <w:rPr>
          <w:sz w:val="24"/>
          <w:szCs w:val="24"/>
        </w:rPr>
        <w:t xml:space="preserve"> Other biomarkers which </w:t>
      </w:r>
      <w:r>
        <w:rPr>
          <w:sz w:val="24"/>
          <w:szCs w:val="24"/>
        </w:rPr>
        <w:t>had the most si</w:t>
      </w:r>
      <w:r w:rsidR="00AD51D0">
        <w:rPr>
          <w:sz w:val="24"/>
          <w:szCs w:val="24"/>
        </w:rPr>
        <w:t>gnificant positive coefficients are</w:t>
      </w:r>
      <w:r>
        <w:rPr>
          <w:sz w:val="24"/>
          <w:szCs w:val="24"/>
        </w:rPr>
        <w:t xml:space="preserve"> skinType6 (1.3), MIP_1 (0.7), and IL_18 (0.59). Biomarkers which had the most significant negative coefficients are IL_2 (-1.2), IL_7 (-1.1), and IL_10 (-0.9).</w:t>
      </w:r>
    </w:p>
    <w:p w14:paraId="698CE5B1" w14:textId="77777777" w:rsidR="003305EF" w:rsidRDefault="003305EF" w:rsidP="00FD2B16">
      <w:pPr>
        <w:spacing w:after="0"/>
        <w:jc w:val="both"/>
        <w:rPr>
          <w:sz w:val="24"/>
          <w:szCs w:val="24"/>
        </w:rPr>
      </w:pPr>
    </w:p>
    <w:p w14:paraId="3AE387B7" w14:textId="77777777" w:rsidR="00FD2B16" w:rsidRDefault="003305EF" w:rsidP="00FD2B16">
      <w:pPr>
        <w:spacing w:after="0"/>
        <w:jc w:val="both"/>
        <w:rPr>
          <w:b/>
          <w:sz w:val="24"/>
          <w:szCs w:val="24"/>
        </w:rPr>
      </w:pPr>
      <w:r w:rsidRPr="003305EF">
        <w:rPr>
          <w:b/>
          <w:sz w:val="24"/>
          <w:szCs w:val="24"/>
        </w:rPr>
        <w:t>Comparison to an average predictor:</w:t>
      </w:r>
    </w:p>
    <w:p w14:paraId="5A104C51" w14:textId="6B8A7CD2" w:rsidR="00DA63A3" w:rsidRDefault="00747A06" w:rsidP="00FD2B16">
      <w:pPr>
        <w:spacing w:after="0"/>
        <w:jc w:val="both"/>
        <w:rPr>
          <w:sz w:val="24"/>
          <w:szCs w:val="24"/>
        </w:rPr>
      </w:pPr>
      <w:r>
        <w:rPr>
          <w:sz w:val="24"/>
          <w:szCs w:val="24"/>
        </w:rPr>
        <w:t xml:space="preserve">In order to compare the </w:t>
      </w:r>
      <w:r w:rsidR="006B4492">
        <w:rPr>
          <w:sz w:val="24"/>
          <w:szCs w:val="24"/>
        </w:rPr>
        <w:t>predictions to the null model, we</w:t>
      </w:r>
      <w:r>
        <w:rPr>
          <w:sz w:val="24"/>
          <w:szCs w:val="24"/>
        </w:rPr>
        <w:t xml:space="preserve"> computed the kappa co</w:t>
      </w:r>
      <w:r w:rsidR="00E50D28">
        <w:rPr>
          <w:sz w:val="24"/>
          <w:szCs w:val="24"/>
        </w:rPr>
        <w:t>efficient relative to average predictors for null and total SCORAD accordingly</w:t>
      </w:r>
      <w:r>
        <w:rPr>
          <w:sz w:val="24"/>
          <w:szCs w:val="24"/>
        </w:rPr>
        <w:t>. This is shown below:</w:t>
      </w:r>
    </w:p>
    <w:p w14:paraId="3E4CA541" w14:textId="77777777" w:rsidR="00747A06" w:rsidRDefault="00747A06" w:rsidP="00FD2B16">
      <w:pPr>
        <w:spacing w:after="0"/>
        <w:jc w:val="both"/>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747A06" w:rsidRPr="009E783D" w14:paraId="7F8E37C8" w14:textId="77777777" w:rsidTr="00635D0F">
        <w:trPr>
          <w:jc w:val="center"/>
        </w:trPr>
        <w:tc>
          <w:tcPr>
            <w:tcW w:w="2254" w:type="dxa"/>
            <w:tcBorders>
              <w:top w:val="nil"/>
              <w:left w:val="nil"/>
              <w:bottom w:val="single" w:sz="4" w:space="0" w:color="auto"/>
              <w:right w:val="single" w:sz="4" w:space="0" w:color="auto"/>
            </w:tcBorders>
          </w:tcPr>
          <w:p w14:paraId="1D6C82AF" w14:textId="77777777" w:rsidR="00747A06" w:rsidRPr="009E783D" w:rsidRDefault="00747A06" w:rsidP="00635D0F">
            <w:pPr>
              <w:rPr>
                <w:sz w:val="24"/>
                <w:szCs w:val="24"/>
              </w:rPr>
            </w:pPr>
          </w:p>
        </w:tc>
        <w:tc>
          <w:tcPr>
            <w:tcW w:w="2254" w:type="dxa"/>
            <w:tcBorders>
              <w:left w:val="single" w:sz="4" w:space="0" w:color="auto"/>
            </w:tcBorders>
            <w:shd w:val="clear" w:color="auto" w:fill="BFBFBF" w:themeFill="background1" w:themeFillShade="BF"/>
          </w:tcPr>
          <w:p w14:paraId="66DE45C5" w14:textId="77777777" w:rsidR="00747A06" w:rsidRPr="009E783D" w:rsidRDefault="00747A06" w:rsidP="00635D0F">
            <w:pPr>
              <w:jc w:val="center"/>
              <w:rPr>
                <w:sz w:val="24"/>
                <w:szCs w:val="24"/>
              </w:rPr>
            </w:pPr>
            <w:r w:rsidRPr="009E783D">
              <w:rPr>
                <w:sz w:val="24"/>
                <w:szCs w:val="24"/>
              </w:rPr>
              <w:t>Logged</w:t>
            </w:r>
          </w:p>
          <w:p w14:paraId="78277A5E"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1D8E6641" w14:textId="77777777" w:rsidR="00747A06" w:rsidRPr="009E783D" w:rsidRDefault="00747A06" w:rsidP="00635D0F">
            <w:pPr>
              <w:jc w:val="center"/>
              <w:rPr>
                <w:sz w:val="24"/>
                <w:szCs w:val="24"/>
              </w:rPr>
            </w:pPr>
            <w:r w:rsidRPr="009E783D">
              <w:rPr>
                <w:sz w:val="24"/>
                <w:szCs w:val="24"/>
              </w:rPr>
              <w:t>Unlogged</w:t>
            </w:r>
          </w:p>
          <w:p w14:paraId="7AF59A0F" w14:textId="77777777" w:rsidR="00747A06" w:rsidRPr="009E783D" w:rsidRDefault="00747A06" w:rsidP="00635D0F">
            <w:pPr>
              <w:jc w:val="center"/>
              <w:rPr>
                <w:sz w:val="18"/>
                <w:szCs w:val="18"/>
              </w:rPr>
            </w:pPr>
            <w:r w:rsidRPr="009E783D">
              <w:rPr>
                <w:sz w:val="18"/>
                <w:szCs w:val="18"/>
              </w:rPr>
              <w:t>(Elastic net)</w:t>
            </w:r>
          </w:p>
        </w:tc>
        <w:tc>
          <w:tcPr>
            <w:tcW w:w="2255" w:type="dxa"/>
            <w:shd w:val="clear" w:color="auto" w:fill="BFBFBF" w:themeFill="background1" w:themeFillShade="BF"/>
          </w:tcPr>
          <w:p w14:paraId="3B243878" w14:textId="77777777" w:rsidR="00747A06" w:rsidRPr="009E783D" w:rsidRDefault="00747A06" w:rsidP="00635D0F">
            <w:pPr>
              <w:jc w:val="center"/>
              <w:rPr>
                <w:sz w:val="24"/>
                <w:szCs w:val="24"/>
              </w:rPr>
            </w:pPr>
            <w:r w:rsidRPr="009E783D">
              <w:rPr>
                <w:sz w:val="24"/>
                <w:szCs w:val="24"/>
              </w:rPr>
              <w:t>Reduced</w:t>
            </w:r>
          </w:p>
          <w:p w14:paraId="779739B8" w14:textId="77777777" w:rsidR="00747A06" w:rsidRPr="009E783D" w:rsidRDefault="00747A06" w:rsidP="00635D0F">
            <w:pPr>
              <w:jc w:val="center"/>
              <w:rPr>
                <w:sz w:val="18"/>
                <w:szCs w:val="18"/>
              </w:rPr>
            </w:pPr>
            <w:r w:rsidRPr="009E783D">
              <w:rPr>
                <w:sz w:val="18"/>
                <w:szCs w:val="18"/>
              </w:rPr>
              <w:t>(General linear regression)</w:t>
            </w:r>
          </w:p>
        </w:tc>
      </w:tr>
      <w:tr w:rsidR="00747A06" w:rsidRPr="009E783D" w14:paraId="2704C06F" w14:textId="77777777" w:rsidTr="00635D0F">
        <w:trPr>
          <w:jc w:val="center"/>
        </w:trPr>
        <w:tc>
          <w:tcPr>
            <w:tcW w:w="2254" w:type="dxa"/>
            <w:tcBorders>
              <w:top w:val="single" w:sz="4" w:space="0" w:color="auto"/>
            </w:tcBorders>
            <w:shd w:val="clear" w:color="auto" w:fill="BFBFBF" w:themeFill="background1" w:themeFillShade="BF"/>
          </w:tcPr>
          <w:p w14:paraId="0DFF0240" w14:textId="77777777" w:rsidR="00747A06" w:rsidRPr="009E783D" w:rsidRDefault="00747A06" w:rsidP="00635D0F">
            <w:pPr>
              <w:jc w:val="center"/>
              <w:rPr>
                <w:sz w:val="24"/>
                <w:szCs w:val="24"/>
              </w:rPr>
            </w:pPr>
            <w:r w:rsidRPr="009E783D">
              <w:rPr>
                <w:sz w:val="24"/>
                <w:szCs w:val="24"/>
              </w:rPr>
              <w:t>Total SCORAD</w:t>
            </w:r>
          </w:p>
        </w:tc>
        <w:tc>
          <w:tcPr>
            <w:tcW w:w="2254" w:type="dxa"/>
          </w:tcPr>
          <w:p w14:paraId="0B05F7D7" w14:textId="77777777" w:rsidR="00747A06" w:rsidRPr="009E783D" w:rsidRDefault="00E50D28" w:rsidP="00635D0F">
            <w:pPr>
              <w:jc w:val="center"/>
              <w:rPr>
                <w:sz w:val="24"/>
                <w:szCs w:val="24"/>
              </w:rPr>
            </w:pPr>
            <w:r>
              <w:rPr>
                <w:sz w:val="24"/>
                <w:szCs w:val="24"/>
              </w:rPr>
              <w:t>0.263</w:t>
            </w:r>
          </w:p>
        </w:tc>
        <w:tc>
          <w:tcPr>
            <w:tcW w:w="2255" w:type="dxa"/>
          </w:tcPr>
          <w:p w14:paraId="7F01BB7C" w14:textId="77777777" w:rsidR="00747A06" w:rsidRPr="009E783D" w:rsidRDefault="00E50D28" w:rsidP="00635D0F">
            <w:pPr>
              <w:jc w:val="center"/>
              <w:rPr>
                <w:sz w:val="24"/>
                <w:szCs w:val="24"/>
              </w:rPr>
            </w:pPr>
            <w:r>
              <w:rPr>
                <w:sz w:val="24"/>
                <w:szCs w:val="24"/>
              </w:rPr>
              <w:t>0.206</w:t>
            </w:r>
          </w:p>
        </w:tc>
        <w:tc>
          <w:tcPr>
            <w:tcW w:w="2255" w:type="dxa"/>
          </w:tcPr>
          <w:p w14:paraId="00826FB9" w14:textId="77777777" w:rsidR="00747A06" w:rsidRPr="009E783D" w:rsidRDefault="00E50D28" w:rsidP="00635D0F">
            <w:pPr>
              <w:jc w:val="center"/>
              <w:rPr>
                <w:sz w:val="24"/>
                <w:szCs w:val="24"/>
              </w:rPr>
            </w:pPr>
            <w:r>
              <w:rPr>
                <w:sz w:val="24"/>
                <w:szCs w:val="24"/>
              </w:rPr>
              <w:t>0.017</w:t>
            </w:r>
          </w:p>
        </w:tc>
      </w:tr>
      <w:tr w:rsidR="00747A06" w:rsidRPr="009E783D" w14:paraId="6522410A" w14:textId="77777777" w:rsidTr="00635D0F">
        <w:trPr>
          <w:jc w:val="center"/>
        </w:trPr>
        <w:tc>
          <w:tcPr>
            <w:tcW w:w="2254" w:type="dxa"/>
            <w:shd w:val="clear" w:color="auto" w:fill="BFBFBF" w:themeFill="background1" w:themeFillShade="BF"/>
          </w:tcPr>
          <w:p w14:paraId="7C572CF3" w14:textId="77777777" w:rsidR="00747A06" w:rsidRPr="009E783D" w:rsidRDefault="00747A06" w:rsidP="00635D0F">
            <w:pPr>
              <w:jc w:val="center"/>
              <w:rPr>
                <w:sz w:val="24"/>
                <w:szCs w:val="24"/>
              </w:rPr>
            </w:pPr>
            <w:r w:rsidRPr="009E783D">
              <w:rPr>
                <w:sz w:val="24"/>
                <w:szCs w:val="24"/>
              </w:rPr>
              <w:t>Objective SCORAD</w:t>
            </w:r>
          </w:p>
        </w:tc>
        <w:tc>
          <w:tcPr>
            <w:tcW w:w="2254" w:type="dxa"/>
          </w:tcPr>
          <w:p w14:paraId="37646EAF" w14:textId="77777777" w:rsidR="00747A06" w:rsidRPr="009E783D" w:rsidRDefault="00E50D28" w:rsidP="00635D0F">
            <w:pPr>
              <w:jc w:val="center"/>
              <w:rPr>
                <w:sz w:val="24"/>
                <w:szCs w:val="24"/>
              </w:rPr>
            </w:pPr>
            <w:r>
              <w:rPr>
                <w:sz w:val="24"/>
                <w:szCs w:val="24"/>
              </w:rPr>
              <w:t>0.243</w:t>
            </w:r>
          </w:p>
        </w:tc>
        <w:tc>
          <w:tcPr>
            <w:tcW w:w="2255" w:type="dxa"/>
          </w:tcPr>
          <w:p w14:paraId="22F7104F" w14:textId="77777777" w:rsidR="00747A06" w:rsidRPr="009E783D" w:rsidRDefault="00E50D28" w:rsidP="00635D0F">
            <w:pPr>
              <w:jc w:val="center"/>
              <w:rPr>
                <w:sz w:val="24"/>
                <w:szCs w:val="24"/>
              </w:rPr>
            </w:pPr>
            <w:r>
              <w:rPr>
                <w:sz w:val="24"/>
                <w:szCs w:val="24"/>
              </w:rPr>
              <w:t>0.148</w:t>
            </w:r>
          </w:p>
        </w:tc>
        <w:tc>
          <w:tcPr>
            <w:tcW w:w="2255" w:type="dxa"/>
          </w:tcPr>
          <w:p w14:paraId="7B396D47" w14:textId="77777777" w:rsidR="00747A06" w:rsidRPr="009E783D" w:rsidRDefault="00E50D28" w:rsidP="00997D39">
            <w:pPr>
              <w:keepNext/>
              <w:jc w:val="center"/>
              <w:rPr>
                <w:sz w:val="24"/>
                <w:szCs w:val="24"/>
              </w:rPr>
            </w:pPr>
            <w:r>
              <w:rPr>
                <w:sz w:val="24"/>
                <w:szCs w:val="24"/>
              </w:rPr>
              <w:t>0.063</w:t>
            </w:r>
          </w:p>
        </w:tc>
      </w:tr>
    </w:tbl>
    <w:p w14:paraId="6E260D66" w14:textId="171C728B" w:rsidR="00747A06" w:rsidRDefault="00997D39" w:rsidP="00997D39">
      <w:pPr>
        <w:pStyle w:val="Caption"/>
        <w:jc w:val="right"/>
        <w:rPr>
          <w:sz w:val="24"/>
          <w:szCs w:val="24"/>
        </w:rPr>
      </w:pPr>
      <w:r>
        <w:t xml:space="preserve">Table </w:t>
      </w:r>
      <w:fldSimple w:instr=" SEQ Table \* ARABIC ">
        <w:r w:rsidR="000D6C04">
          <w:rPr>
            <w:noProof/>
          </w:rPr>
          <w:t>6</w:t>
        </w:r>
      </w:fldSimple>
    </w:p>
    <w:p w14:paraId="4836948E" w14:textId="77777777" w:rsidR="0027073A" w:rsidRDefault="0027073A" w:rsidP="00FD2B16">
      <w:pPr>
        <w:spacing w:after="0"/>
        <w:jc w:val="both"/>
        <w:rPr>
          <w:sz w:val="24"/>
          <w:szCs w:val="24"/>
        </w:rPr>
      </w:pPr>
    </w:p>
    <w:p w14:paraId="5648021A" w14:textId="2CD053C6" w:rsidR="0027073A" w:rsidRDefault="0027073A" w:rsidP="0027073A">
      <w:pPr>
        <w:spacing w:after="0"/>
        <w:jc w:val="both"/>
        <w:rPr>
          <w:sz w:val="24"/>
          <w:szCs w:val="24"/>
        </w:rPr>
      </w:pPr>
      <w:r>
        <w:rPr>
          <w:sz w:val="24"/>
          <w:szCs w:val="24"/>
        </w:rPr>
        <w:t xml:space="preserve">We also computed the p-values for </w:t>
      </w:r>
      <w:r>
        <w:rPr>
          <w:sz w:val="24"/>
          <w:szCs w:val="24"/>
        </w:rPr>
        <w:t>a one sided Wilcoxon rank-sum test where the alternative hypothesis was that the model accuracy was higher than the average predictor accuracy</w:t>
      </w:r>
      <w:r>
        <w:rPr>
          <w:sz w:val="24"/>
          <w:szCs w:val="24"/>
        </w:rPr>
        <w:t>. These values are shown below:</w:t>
      </w:r>
    </w:p>
    <w:p w14:paraId="4F2AB011" w14:textId="65B0ED5D" w:rsidR="0027073A" w:rsidRDefault="0027073A" w:rsidP="0027073A">
      <w:pPr>
        <w:spacing w:after="0"/>
        <w:jc w:val="both"/>
        <w:rPr>
          <w:sz w:val="24"/>
          <w:szCs w:val="24"/>
        </w:rPr>
      </w:pPr>
    </w:p>
    <w:tbl>
      <w:tblPr>
        <w:tblStyle w:val="TableGrid"/>
        <w:tblW w:w="0" w:type="auto"/>
        <w:jc w:val="center"/>
        <w:tblLook w:val="04A0" w:firstRow="1" w:lastRow="0" w:firstColumn="1" w:lastColumn="0" w:noHBand="0" w:noVBand="1"/>
      </w:tblPr>
      <w:tblGrid>
        <w:gridCol w:w="2254"/>
        <w:gridCol w:w="2254"/>
        <w:gridCol w:w="2255"/>
        <w:gridCol w:w="2255"/>
      </w:tblGrid>
      <w:tr w:rsidR="0027073A" w:rsidRPr="009E783D" w14:paraId="382A9CED" w14:textId="77777777" w:rsidTr="00172A80">
        <w:trPr>
          <w:jc w:val="center"/>
        </w:trPr>
        <w:tc>
          <w:tcPr>
            <w:tcW w:w="2254" w:type="dxa"/>
            <w:tcBorders>
              <w:top w:val="nil"/>
              <w:left w:val="nil"/>
              <w:bottom w:val="single" w:sz="4" w:space="0" w:color="auto"/>
              <w:right w:val="single" w:sz="4" w:space="0" w:color="auto"/>
            </w:tcBorders>
          </w:tcPr>
          <w:p w14:paraId="3C9257F8" w14:textId="77777777" w:rsidR="0027073A" w:rsidRPr="009E783D" w:rsidRDefault="0027073A" w:rsidP="00172A80">
            <w:pPr>
              <w:rPr>
                <w:sz w:val="24"/>
                <w:szCs w:val="24"/>
              </w:rPr>
            </w:pPr>
          </w:p>
        </w:tc>
        <w:tc>
          <w:tcPr>
            <w:tcW w:w="2254" w:type="dxa"/>
            <w:tcBorders>
              <w:left w:val="single" w:sz="4" w:space="0" w:color="auto"/>
            </w:tcBorders>
            <w:shd w:val="clear" w:color="auto" w:fill="BFBFBF" w:themeFill="background1" w:themeFillShade="BF"/>
          </w:tcPr>
          <w:p w14:paraId="5545A646" w14:textId="77777777" w:rsidR="0027073A" w:rsidRPr="009E783D" w:rsidRDefault="0027073A" w:rsidP="00172A80">
            <w:pPr>
              <w:jc w:val="center"/>
              <w:rPr>
                <w:sz w:val="24"/>
                <w:szCs w:val="24"/>
              </w:rPr>
            </w:pPr>
            <w:r w:rsidRPr="009E783D">
              <w:rPr>
                <w:sz w:val="24"/>
                <w:szCs w:val="24"/>
              </w:rPr>
              <w:t>Logged</w:t>
            </w:r>
          </w:p>
          <w:p w14:paraId="6C08BBD2" w14:textId="77777777" w:rsidR="0027073A" w:rsidRPr="009E783D" w:rsidRDefault="0027073A" w:rsidP="00172A80">
            <w:pPr>
              <w:jc w:val="center"/>
              <w:rPr>
                <w:sz w:val="18"/>
                <w:szCs w:val="18"/>
              </w:rPr>
            </w:pPr>
            <w:r w:rsidRPr="009E783D">
              <w:rPr>
                <w:sz w:val="18"/>
                <w:szCs w:val="18"/>
              </w:rPr>
              <w:t>(Elastic net)</w:t>
            </w:r>
          </w:p>
        </w:tc>
        <w:tc>
          <w:tcPr>
            <w:tcW w:w="2255" w:type="dxa"/>
            <w:shd w:val="clear" w:color="auto" w:fill="BFBFBF" w:themeFill="background1" w:themeFillShade="BF"/>
          </w:tcPr>
          <w:p w14:paraId="261A52D0" w14:textId="77777777" w:rsidR="0027073A" w:rsidRPr="009E783D" w:rsidRDefault="0027073A" w:rsidP="00172A80">
            <w:pPr>
              <w:jc w:val="center"/>
              <w:rPr>
                <w:sz w:val="24"/>
                <w:szCs w:val="24"/>
              </w:rPr>
            </w:pPr>
            <w:r w:rsidRPr="009E783D">
              <w:rPr>
                <w:sz w:val="24"/>
                <w:szCs w:val="24"/>
              </w:rPr>
              <w:t>Unlogged</w:t>
            </w:r>
          </w:p>
          <w:p w14:paraId="5AE7C236" w14:textId="77777777" w:rsidR="0027073A" w:rsidRPr="009E783D" w:rsidRDefault="0027073A" w:rsidP="00172A80">
            <w:pPr>
              <w:jc w:val="center"/>
              <w:rPr>
                <w:sz w:val="18"/>
                <w:szCs w:val="18"/>
              </w:rPr>
            </w:pPr>
            <w:r w:rsidRPr="009E783D">
              <w:rPr>
                <w:sz w:val="18"/>
                <w:szCs w:val="18"/>
              </w:rPr>
              <w:t>(Elastic net)</w:t>
            </w:r>
          </w:p>
        </w:tc>
        <w:tc>
          <w:tcPr>
            <w:tcW w:w="2255" w:type="dxa"/>
            <w:shd w:val="clear" w:color="auto" w:fill="BFBFBF" w:themeFill="background1" w:themeFillShade="BF"/>
          </w:tcPr>
          <w:p w14:paraId="08128ADB" w14:textId="77777777" w:rsidR="0027073A" w:rsidRPr="009E783D" w:rsidRDefault="0027073A" w:rsidP="00172A80">
            <w:pPr>
              <w:jc w:val="center"/>
              <w:rPr>
                <w:sz w:val="24"/>
                <w:szCs w:val="24"/>
              </w:rPr>
            </w:pPr>
            <w:r w:rsidRPr="009E783D">
              <w:rPr>
                <w:sz w:val="24"/>
                <w:szCs w:val="24"/>
              </w:rPr>
              <w:t>Reduced</w:t>
            </w:r>
          </w:p>
          <w:p w14:paraId="4A65A2FD" w14:textId="77777777" w:rsidR="0027073A" w:rsidRPr="009E783D" w:rsidRDefault="0027073A" w:rsidP="00172A80">
            <w:pPr>
              <w:jc w:val="center"/>
              <w:rPr>
                <w:sz w:val="18"/>
                <w:szCs w:val="18"/>
              </w:rPr>
            </w:pPr>
            <w:r w:rsidRPr="009E783D">
              <w:rPr>
                <w:sz w:val="18"/>
                <w:szCs w:val="18"/>
              </w:rPr>
              <w:t>(General linear regression)</w:t>
            </w:r>
          </w:p>
        </w:tc>
      </w:tr>
      <w:tr w:rsidR="0027073A" w:rsidRPr="009E783D" w14:paraId="04C41FCA" w14:textId="77777777" w:rsidTr="00172A80">
        <w:trPr>
          <w:jc w:val="center"/>
        </w:trPr>
        <w:tc>
          <w:tcPr>
            <w:tcW w:w="2254" w:type="dxa"/>
            <w:tcBorders>
              <w:top w:val="single" w:sz="4" w:space="0" w:color="auto"/>
            </w:tcBorders>
            <w:shd w:val="clear" w:color="auto" w:fill="BFBFBF" w:themeFill="background1" w:themeFillShade="BF"/>
          </w:tcPr>
          <w:p w14:paraId="55D301D8" w14:textId="77777777" w:rsidR="0027073A" w:rsidRPr="009E783D" w:rsidRDefault="0027073A" w:rsidP="00172A80">
            <w:pPr>
              <w:jc w:val="center"/>
              <w:rPr>
                <w:sz w:val="24"/>
                <w:szCs w:val="24"/>
              </w:rPr>
            </w:pPr>
            <w:r w:rsidRPr="009E783D">
              <w:rPr>
                <w:sz w:val="24"/>
                <w:szCs w:val="24"/>
              </w:rPr>
              <w:t>Total SCORAD</w:t>
            </w:r>
          </w:p>
        </w:tc>
        <w:tc>
          <w:tcPr>
            <w:tcW w:w="2254" w:type="dxa"/>
          </w:tcPr>
          <w:p w14:paraId="1AFA9BD4" w14:textId="6AA7949F" w:rsidR="0027073A" w:rsidRPr="009E783D" w:rsidRDefault="008161F3" w:rsidP="00172A80">
            <w:pPr>
              <w:jc w:val="center"/>
              <w:rPr>
                <w:sz w:val="24"/>
                <w:szCs w:val="24"/>
              </w:rPr>
            </w:pPr>
            <m:oMathPara>
              <m:oMath>
                <m:r>
                  <w:rPr>
                    <w:rFonts w:ascii="Cambria Math" w:hAnsi="Cambria Math"/>
                    <w:sz w:val="24"/>
                    <w:szCs w:val="24"/>
                  </w:rPr>
                  <m:t>1.77*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-21</m:t>
                    </m:r>
                  </m:sup>
                </m:sSup>
              </m:oMath>
            </m:oMathPara>
          </w:p>
        </w:tc>
        <w:tc>
          <w:tcPr>
            <w:tcW w:w="2255" w:type="dxa"/>
          </w:tcPr>
          <w:p w14:paraId="1B38DE1F" w14:textId="13F50934" w:rsidR="0027073A" w:rsidRPr="009E783D" w:rsidRDefault="008161F3" w:rsidP="00172A80">
            <w:pPr>
              <w:jc w:val="center"/>
              <w:rPr>
                <w:sz w:val="24"/>
                <w:szCs w:val="24"/>
              </w:rPr>
            </w:pPr>
            <m:oMathPara>
              <m:oMath>
                <m:r>
                  <w:rPr>
                    <w:rFonts w:ascii="Cambria Math" w:hAnsi="Cambria Math"/>
                    <w:sz w:val="24"/>
                    <w:szCs w:val="24"/>
                  </w:rPr>
                  <m:t>5.49*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m:oMathPara>
          </w:p>
        </w:tc>
        <w:tc>
          <w:tcPr>
            <w:tcW w:w="2255" w:type="dxa"/>
          </w:tcPr>
          <w:p w14:paraId="6FAE1763" w14:textId="21253E66" w:rsidR="0027073A" w:rsidRPr="009E783D" w:rsidRDefault="008161F3" w:rsidP="00172A80">
            <w:pPr>
              <w:jc w:val="center"/>
              <w:rPr>
                <w:sz w:val="24"/>
                <w:szCs w:val="24"/>
              </w:rPr>
            </w:pPr>
            <m:oMathPara>
              <m:oMath>
                <m:r>
                  <w:rPr>
                    <w:rFonts w:ascii="Cambria Math" w:hAnsi="Cambria Math"/>
                    <w:sz w:val="24"/>
                    <w:szCs w:val="24"/>
                  </w:rPr>
                  <m:t>5.47*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-4</m:t>
                    </m:r>
                  </m:sup>
                </m:sSup>
              </m:oMath>
            </m:oMathPara>
          </w:p>
        </w:tc>
      </w:tr>
      <w:tr w:rsidR="0027073A" w:rsidRPr="009E783D" w14:paraId="77D42DAB" w14:textId="77777777" w:rsidTr="00172A80">
        <w:trPr>
          <w:jc w:val="center"/>
        </w:trPr>
        <w:tc>
          <w:tcPr>
            <w:tcW w:w="2254" w:type="dxa"/>
            <w:shd w:val="clear" w:color="auto" w:fill="BFBFBF" w:themeFill="background1" w:themeFillShade="BF"/>
          </w:tcPr>
          <w:p w14:paraId="73042E5E" w14:textId="77777777" w:rsidR="0027073A" w:rsidRPr="009E783D" w:rsidRDefault="0027073A" w:rsidP="00172A80">
            <w:pPr>
              <w:jc w:val="center"/>
              <w:rPr>
                <w:sz w:val="24"/>
                <w:szCs w:val="24"/>
              </w:rPr>
            </w:pPr>
            <w:r w:rsidRPr="009E783D">
              <w:rPr>
                <w:sz w:val="24"/>
                <w:szCs w:val="24"/>
              </w:rPr>
              <w:t>Objective SCORAD</w:t>
            </w:r>
          </w:p>
        </w:tc>
        <w:tc>
          <w:tcPr>
            <w:tcW w:w="2254" w:type="dxa"/>
          </w:tcPr>
          <w:p w14:paraId="0273CFE0" w14:textId="195E70B7" w:rsidR="0027073A" w:rsidRPr="009E783D" w:rsidRDefault="008161F3" w:rsidP="00172A80">
            <w:pPr>
              <w:jc w:val="center"/>
              <w:rPr>
                <w:sz w:val="24"/>
                <w:szCs w:val="24"/>
              </w:rPr>
            </w:pPr>
            <m:oMathPara>
              <m:oMath>
                <m:r>
                  <w:rPr>
                    <w:rFonts w:ascii="Cambria Math" w:hAnsi="Cambria Math"/>
                    <w:sz w:val="24"/>
                    <w:szCs w:val="24"/>
                  </w:rPr>
                  <m:t>8.77*</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c>
          <w:tcPr>
            <w:tcW w:w="2255" w:type="dxa"/>
          </w:tcPr>
          <w:p w14:paraId="2FFA8471" w14:textId="4DC0FFF1" w:rsidR="0027073A" w:rsidRPr="009E783D" w:rsidRDefault="008161F3" w:rsidP="00172A80">
            <w:pPr>
              <w:jc w:val="center"/>
              <w:rPr>
                <w:sz w:val="24"/>
                <w:szCs w:val="24"/>
              </w:rPr>
            </w:pPr>
            <m:oMathPara>
              <m:oMath>
                <m:r>
                  <w:rPr>
                    <w:rFonts w:ascii="Cambria Math" w:hAnsi="Cambria Math"/>
                    <w:sz w:val="24"/>
                    <w:szCs w:val="24"/>
                  </w:rPr>
                  <m:t>3.88*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c>
          <w:tcPr>
            <w:tcW w:w="2255" w:type="dxa"/>
          </w:tcPr>
          <w:p w14:paraId="38B7A225" w14:textId="0FC1641C" w:rsidR="0027073A" w:rsidRPr="009E783D" w:rsidRDefault="008161F3" w:rsidP="000D6C04">
            <w:pPr>
              <w:keepNext/>
              <w:jc w:val="center"/>
              <w:rPr>
                <w:sz w:val="24"/>
                <w:szCs w:val="24"/>
              </w:rPr>
            </w:pPr>
            <m:oMathPara>
              <m:oMath>
                <m:r>
                  <w:rPr>
                    <w:rFonts w:ascii="Cambria Math" w:hAnsi="Cambria Math"/>
                    <w:sz w:val="24"/>
                    <w:szCs w:val="24"/>
                  </w:rPr>
                  <m:t>2.34*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-2</m:t>
                    </m:r>
                  </m:sup>
                </m:sSup>
              </m:oMath>
            </m:oMathPara>
          </w:p>
        </w:tc>
      </w:tr>
    </w:tbl>
    <w:p w14:paraId="4F8F03D1" w14:textId="35B7372E" w:rsidR="0027073A" w:rsidRDefault="000D6C04" w:rsidP="000D6C04">
      <w:pPr>
        <w:pStyle w:val="Caption"/>
        <w:jc w:val="right"/>
        <w:rPr>
          <w:sz w:val="24"/>
          <w:szCs w:val="24"/>
        </w:rPr>
      </w:pPr>
      <w:r>
        <w:t xml:space="preserve">Table </w:t>
      </w:r>
      <w:fldSimple w:instr=" SEQ Table \* ARABIC ">
        <w:r>
          <w:rPr>
            <w:noProof/>
          </w:rPr>
          <w:t>7</w:t>
        </w:r>
      </w:fldSimple>
    </w:p>
    <w:p w14:paraId="33F8D7BD" w14:textId="77777777" w:rsidR="0027073A" w:rsidRDefault="0027073A" w:rsidP="0027073A">
      <w:pPr>
        <w:spacing w:after="0"/>
        <w:jc w:val="both"/>
        <w:rPr>
          <w:sz w:val="24"/>
          <w:szCs w:val="24"/>
        </w:rPr>
      </w:pPr>
    </w:p>
    <w:p w14:paraId="5215D868" w14:textId="77777777" w:rsidR="0027073A" w:rsidRDefault="0027073A" w:rsidP="00FD2B16">
      <w:pPr>
        <w:spacing w:after="0"/>
        <w:jc w:val="both"/>
        <w:rPr>
          <w:sz w:val="24"/>
          <w:szCs w:val="24"/>
        </w:rPr>
      </w:pPr>
    </w:p>
    <w:p w14:paraId="2F8A33C3" w14:textId="56587B9F" w:rsidR="006E2047" w:rsidRDefault="00327C2A" w:rsidP="00FD2B16">
      <w:pPr>
        <w:spacing w:after="0"/>
        <w:jc w:val="both"/>
        <w:rPr>
          <w:sz w:val="24"/>
          <w:szCs w:val="24"/>
        </w:rPr>
      </w:pPr>
      <w:r>
        <w:rPr>
          <w:sz w:val="24"/>
          <w:szCs w:val="24"/>
        </w:rPr>
        <w:t xml:space="preserve">As seen in </w:t>
      </w:r>
      <w:r w:rsidR="005A2457">
        <w:rPr>
          <w:sz w:val="24"/>
          <w:szCs w:val="24"/>
        </w:rPr>
        <w:t>table 7</w:t>
      </w:r>
      <w:r>
        <w:rPr>
          <w:sz w:val="24"/>
          <w:szCs w:val="24"/>
        </w:rPr>
        <w:t xml:space="preserve">, </w:t>
      </w:r>
      <w:r w:rsidR="000D6C04">
        <w:rPr>
          <w:sz w:val="24"/>
          <w:szCs w:val="24"/>
        </w:rPr>
        <w:t>some</w:t>
      </w:r>
      <w:r>
        <w:rPr>
          <w:sz w:val="24"/>
          <w:szCs w:val="24"/>
        </w:rPr>
        <w:t xml:space="preserve"> of the models perform </w:t>
      </w:r>
      <w:commentRangeStart w:id="1"/>
      <w:commentRangeStart w:id="2"/>
      <w:r>
        <w:rPr>
          <w:sz w:val="24"/>
          <w:szCs w:val="24"/>
        </w:rPr>
        <w:t xml:space="preserve">significantly </w:t>
      </w:r>
      <w:commentRangeEnd w:id="1"/>
      <w:r>
        <w:rPr>
          <w:rStyle w:val="CommentReference"/>
        </w:rPr>
        <w:commentReference w:id="1"/>
      </w:r>
      <w:commentRangeEnd w:id="2"/>
      <w:r w:rsidR="00557DC2">
        <w:rPr>
          <w:rStyle w:val="CommentReference"/>
        </w:rPr>
        <w:commentReference w:id="2"/>
      </w:r>
      <w:r>
        <w:rPr>
          <w:sz w:val="24"/>
          <w:szCs w:val="24"/>
        </w:rPr>
        <w:t>better than the average prediction model</w:t>
      </w:r>
      <w:r w:rsidR="005A2457">
        <w:rPr>
          <w:sz w:val="24"/>
          <w:szCs w:val="24"/>
        </w:rPr>
        <w:t xml:space="preserve"> at 5% significance</w:t>
      </w:r>
      <w:r>
        <w:rPr>
          <w:sz w:val="24"/>
          <w:szCs w:val="24"/>
        </w:rPr>
        <w:t xml:space="preserve">. </w:t>
      </w:r>
      <w:r w:rsidR="000D6C04">
        <w:rPr>
          <w:sz w:val="24"/>
          <w:szCs w:val="24"/>
        </w:rPr>
        <w:t>Howe</w:t>
      </w:r>
      <w:r w:rsidR="005A2457">
        <w:rPr>
          <w:sz w:val="24"/>
          <w:szCs w:val="24"/>
        </w:rPr>
        <w:t>ver the best performing model, trained on logged objective SCORAD data</w:t>
      </w:r>
      <w:r>
        <w:rPr>
          <w:sz w:val="24"/>
          <w:szCs w:val="24"/>
        </w:rPr>
        <w:t xml:space="preserve">, </w:t>
      </w:r>
      <w:r w:rsidR="005A2457">
        <w:rPr>
          <w:sz w:val="24"/>
          <w:szCs w:val="24"/>
        </w:rPr>
        <w:t xml:space="preserve">does not. This means that although the other models may be better than the null model, </w:t>
      </w:r>
      <w:r w:rsidR="001824BE">
        <w:rPr>
          <w:sz w:val="24"/>
          <w:szCs w:val="24"/>
        </w:rPr>
        <w:t>as they have low accuracy values (table 4), they are still not good models.</w:t>
      </w:r>
      <w:bookmarkStart w:id="3" w:name="_GoBack"/>
      <w:bookmarkEnd w:id="3"/>
      <w:r w:rsidR="005A2457">
        <w:rPr>
          <w:sz w:val="24"/>
          <w:szCs w:val="24"/>
        </w:rPr>
        <w:t xml:space="preserve"> </w:t>
      </w:r>
      <w:r>
        <w:rPr>
          <w:sz w:val="24"/>
          <w:szCs w:val="24"/>
        </w:rPr>
        <w:t xml:space="preserve">The lack of performance </w:t>
      </w:r>
      <w:r w:rsidR="00DA63A3">
        <w:rPr>
          <w:sz w:val="24"/>
          <w:szCs w:val="24"/>
        </w:rPr>
        <w:t>is to be expected</w:t>
      </w:r>
      <w:r w:rsidR="006F6347">
        <w:rPr>
          <w:sz w:val="24"/>
          <w:szCs w:val="24"/>
        </w:rPr>
        <w:t xml:space="preserve"> as the coefficients are small so the prediction stays within a small range regardless of input.</w:t>
      </w:r>
    </w:p>
    <w:p w14:paraId="184E4EF7" w14:textId="77777777" w:rsidR="006F6347" w:rsidRDefault="006F6347" w:rsidP="00FD2B16">
      <w:pPr>
        <w:spacing w:after="0"/>
        <w:jc w:val="both"/>
        <w:rPr>
          <w:b/>
          <w:sz w:val="24"/>
          <w:szCs w:val="24"/>
        </w:rPr>
      </w:pPr>
    </w:p>
    <w:p w14:paraId="235EA566" w14:textId="525C0720" w:rsidR="0055154D" w:rsidRPr="00BB5BB9" w:rsidRDefault="0055154D" w:rsidP="00FD2B16">
      <w:pPr>
        <w:spacing w:after="0"/>
        <w:jc w:val="both"/>
        <w:rPr>
          <w:b/>
          <w:sz w:val="24"/>
          <w:szCs w:val="24"/>
        </w:rPr>
      </w:pPr>
      <w:r>
        <w:rPr>
          <w:sz w:val="24"/>
          <w:szCs w:val="24"/>
        </w:rPr>
        <w:t>This is because, as mentioned earlier, in all but two of the continuous attributes the majority of the data was below the detection range</w:t>
      </w:r>
      <w:r w:rsidR="00BB5BB9">
        <w:rPr>
          <w:sz w:val="24"/>
          <w:szCs w:val="24"/>
        </w:rPr>
        <w:t xml:space="preserve"> and therefore, not accurate</w:t>
      </w:r>
      <w:r>
        <w:rPr>
          <w:sz w:val="24"/>
          <w:szCs w:val="24"/>
        </w:rPr>
        <w:t xml:space="preserve">. As the model is </w:t>
      </w:r>
      <w:r w:rsidR="00BB5BB9">
        <w:rPr>
          <w:sz w:val="24"/>
          <w:szCs w:val="24"/>
        </w:rPr>
        <w:t>only as good as the input data (garbage in garbage out principle), it is not surprising to have poor performance.</w:t>
      </w:r>
    </w:p>
    <w:p w14:paraId="00FBF866" w14:textId="77777777" w:rsidR="005C1D43" w:rsidRDefault="005C1D43" w:rsidP="00FD2B16">
      <w:pPr>
        <w:spacing w:after="0"/>
        <w:jc w:val="both"/>
        <w:rPr>
          <w:sz w:val="24"/>
          <w:szCs w:val="24"/>
        </w:rPr>
      </w:pPr>
    </w:p>
    <w:p w14:paraId="5D751953" w14:textId="5F29E01E" w:rsidR="005C1D43" w:rsidRDefault="005C1D43" w:rsidP="00FD2B16">
      <w:pPr>
        <w:spacing w:after="0"/>
        <w:jc w:val="both"/>
        <w:rPr>
          <w:sz w:val="24"/>
          <w:szCs w:val="24"/>
        </w:rPr>
      </w:pPr>
      <w:r>
        <w:rPr>
          <w:sz w:val="24"/>
          <w:szCs w:val="24"/>
        </w:rPr>
        <w:t xml:space="preserve">In addition, the data set </w:t>
      </w:r>
      <w:r w:rsidR="00F032E6">
        <w:rPr>
          <w:sz w:val="24"/>
          <w:szCs w:val="24"/>
        </w:rPr>
        <w:t>was too small</w:t>
      </w:r>
      <w:r>
        <w:rPr>
          <w:sz w:val="24"/>
          <w:szCs w:val="24"/>
        </w:rPr>
        <w:t>. Of the 100 data points, only 53 were from patients with atopic dermatitis. Once testing and validation sets were extracted, only 60 points remained to train the model</w:t>
      </w:r>
      <w:r w:rsidR="007A2009">
        <w:rPr>
          <w:sz w:val="24"/>
          <w:szCs w:val="24"/>
        </w:rPr>
        <w:t xml:space="preserve"> with</w:t>
      </w:r>
      <w:r>
        <w:rPr>
          <w:sz w:val="24"/>
          <w:szCs w:val="24"/>
        </w:rPr>
        <w:t xml:space="preserve"> </w:t>
      </w:r>
      <w:r w:rsidR="00F032E6">
        <w:rPr>
          <w:sz w:val="24"/>
          <w:szCs w:val="24"/>
        </w:rPr>
        <w:t>35 attributes</w:t>
      </w:r>
      <w:r w:rsidR="007A2009">
        <w:rPr>
          <w:sz w:val="24"/>
          <w:szCs w:val="24"/>
        </w:rPr>
        <w:t>.</w:t>
      </w:r>
    </w:p>
    <w:p w14:paraId="5A494AF4" w14:textId="48CD4E6D" w:rsidR="00333A6F" w:rsidRDefault="00333A6F">
      <w:pPr>
        <w:spacing w:after="0"/>
        <w:rPr>
          <w:sz w:val="24"/>
          <w:szCs w:val="24"/>
        </w:rPr>
      </w:pPr>
    </w:p>
    <w:p w14:paraId="074698FF" w14:textId="3A68299B" w:rsidR="00333A6F" w:rsidRDefault="00333A6F">
      <w:pPr>
        <w:spacing w:after="0"/>
        <w:rPr>
          <w:sz w:val="24"/>
          <w:szCs w:val="24"/>
        </w:rPr>
      </w:pPr>
    </w:p>
    <w:p w14:paraId="7D754264" w14:textId="69A22C19" w:rsidR="00333A6F" w:rsidRPr="009B0590" w:rsidRDefault="00333A6F" w:rsidP="00333A6F">
      <w:pPr>
        <w:jc w:val="center"/>
        <w:rPr>
          <w:rStyle w:val="SubtleEmphasis"/>
          <w:rFonts w:ascii="Cambria" w:hAnsi="Cambria"/>
          <w:color w:val="7F7F7F" w:themeColor="text1" w:themeTint="80"/>
          <w:sz w:val="36"/>
          <w:szCs w:val="36"/>
        </w:rPr>
      </w:pPr>
      <w:r>
        <w:rPr>
          <w:rStyle w:val="SubtleEmphasis"/>
          <w:rFonts w:ascii="Cambria" w:hAnsi="Cambria"/>
          <w:color w:val="7F7F7F" w:themeColor="text1" w:themeTint="80"/>
          <w:sz w:val="36"/>
          <w:szCs w:val="36"/>
        </w:rPr>
        <w:t>Bibliography</w:t>
      </w:r>
    </w:p>
    <w:sdt>
      <w:sdtPr>
        <w:rPr>
          <w:rFonts w:asciiTheme="minorHAnsi" w:eastAsiaTheme="minorHAnsi" w:hAnsiTheme="minorHAnsi" w:cstheme="minorBidi"/>
          <w:color w:val="auto"/>
          <w:sz w:val="22"/>
          <w:szCs w:val="22"/>
          <w:lang w:val="en-GB"/>
        </w:rPr>
        <w:id w:val="-307564031"/>
        <w:docPartObj>
          <w:docPartGallery w:val="Bibliographies"/>
          <w:docPartUnique/>
        </w:docPartObj>
      </w:sdtPr>
      <w:sdtEndPr/>
      <w:sdtContent>
        <w:p w14:paraId="39E870DE" w14:textId="70C9552D" w:rsidR="00B85418" w:rsidRPr="00B85418" w:rsidRDefault="00B85418">
          <w:pPr>
            <w:pStyle w:val="Heading1"/>
            <w:rPr>
              <w:rFonts w:asciiTheme="minorHAnsi" w:hAnsiTheme="minorHAnsi" w:cstheme="minorHAnsi"/>
              <w:b/>
              <w:color w:val="auto"/>
              <w:sz w:val="24"/>
              <w:szCs w:val="24"/>
            </w:rPr>
          </w:pPr>
          <w:r w:rsidRPr="00B85418">
            <w:rPr>
              <w:rFonts w:asciiTheme="minorHAnsi" w:hAnsiTheme="minorHAnsi" w:cstheme="minorHAnsi"/>
              <w:b/>
              <w:color w:val="auto"/>
              <w:sz w:val="24"/>
              <w:szCs w:val="24"/>
            </w:rPr>
            <w:t>Bibliography</w:t>
          </w:r>
        </w:p>
        <w:sdt>
          <w:sdtPr>
            <w:id w:val="111145805"/>
            <w:bibliography/>
          </w:sdtPr>
          <w:sdtEndPr/>
          <w:sdtContent>
            <w:p w14:paraId="07A44B8D" w14:textId="77777777" w:rsidR="00B85418" w:rsidRDefault="00B85418" w:rsidP="00B85418">
              <w:pPr>
                <w:pStyle w:val="Bibliography"/>
                <w:rPr>
                  <w:noProof/>
                  <w:vanish/>
                  <w:sz w:val="24"/>
                  <w:szCs w:val="24"/>
                </w:rPr>
              </w:pPr>
              <w:r>
                <w:fldChar w:fldCharType="begin"/>
              </w:r>
              <w:r>
                <w:instrText xml:space="preserve"> BIBLIOGRAPHY </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43"/>
                <w:gridCol w:w="8785"/>
              </w:tblGrid>
              <w:tr w:rsidR="00B85418" w14:paraId="1B7CEEDD" w14:textId="77777777" w:rsidTr="00B85418">
                <w:trPr>
                  <w:tblCellSpacing w:w="15" w:type="dxa"/>
                </w:trPr>
                <w:tc>
                  <w:tcPr>
                    <w:tcW w:w="0" w:type="auto"/>
                    <w:hideMark/>
                  </w:tcPr>
                  <w:p w14:paraId="44F321C9" w14:textId="77777777" w:rsidR="00B85418" w:rsidRDefault="00B85418">
                    <w:pPr>
                      <w:pStyle w:val="Bibliography"/>
                      <w:jc w:val="right"/>
                      <w:rPr>
                        <w:noProof/>
                      </w:rPr>
                    </w:pPr>
                    <w:r>
                      <w:rPr>
                        <w:noProof/>
                      </w:rPr>
                      <w:t>1.</w:t>
                    </w:r>
                  </w:p>
                </w:tc>
                <w:tc>
                  <w:tcPr>
                    <w:tcW w:w="0" w:type="auto"/>
                    <w:hideMark/>
                  </w:tcPr>
                  <w:p w14:paraId="3E63F363" w14:textId="77777777" w:rsidR="00B85418" w:rsidRDefault="00B85418">
                    <w:pPr>
                      <w:pStyle w:val="Bibliography"/>
                      <w:rPr>
                        <w:noProof/>
                      </w:rPr>
                    </w:pPr>
                    <w:r>
                      <w:rPr>
                        <w:noProof/>
                      </w:rPr>
                      <w:t>Bos JD, Schram ME, Spuls IP, Leeflang MM, Lindeboom R, Schmitt J. EASI, (objective) SCORAD and POEM for atopic eczema: responsiveness and minimal clinically important difference. European Journal of Allergy and Clinical Immunology. 2011 September; 67(1).</w:t>
                    </w:r>
                  </w:p>
                </w:tc>
              </w:tr>
            </w:tbl>
            <w:p w14:paraId="22E45C38" w14:textId="77777777" w:rsidR="00B85418" w:rsidRDefault="00B85418" w:rsidP="00B85418">
              <w:pPr>
                <w:pStyle w:val="Bibliography"/>
                <w:rPr>
                  <w:rFonts w:eastAsiaTheme="minorEastAsia"/>
                  <w:noProof/>
                  <w:vanish/>
                </w:rPr>
              </w:pPr>
              <w:r>
                <w:rPr>
                  <w:noProof/>
                  <w:vanish/>
                </w:rPr>
                <w:t>x</w:t>
              </w:r>
            </w:p>
            <w:p w14:paraId="253ECC2B" w14:textId="0D8635C4" w:rsidR="00B85418" w:rsidRDefault="00B85418" w:rsidP="00B85418">
              <w:r>
                <w:rPr>
                  <w:b/>
                  <w:bCs/>
                  <w:noProof/>
                </w:rPr>
                <w:fldChar w:fldCharType="end"/>
              </w:r>
            </w:p>
          </w:sdtContent>
        </w:sdt>
      </w:sdtContent>
    </w:sdt>
    <w:p w14:paraId="4910F746" w14:textId="4B8D0E95" w:rsidR="00333A6F" w:rsidRPr="0055154D" w:rsidRDefault="00333A6F" w:rsidP="00333A6F">
      <w:pPr>
        <w:spacing w:after="0"/>
        <w:rPr>
          <w:sz w:val="24"/>
          <w:szCs w:val="24"/>
        </w:rPr>
      </w:pPr>
    </w:p>
    <w:sectPr w:rsidR="00333A6F" w:rsidRPr="0055154D" w:rsidSect="00235051">
      <w:pgSz w:w="11908" w:h="16833" w:code="9"/>
      <w:pgMar w:top="1440" w:right="1440" w:bottom="1440" w:left="1440" w:header="0" w:footer="0"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uillem Hurault" w:date="2017-08-29T10:23:00Z" w:initials="GH">
    <w:p w14:paraId="69DC2159" w14:textId="77777777" w:rsidR="00327C2A" w:rsidRDefault="00327C2A" w:rsidP="00327C2A">
      <w:pPr>
        <w:pStyle w:val="CommentText"/>
      </w:pPr>
      <w:r>
        <w:rPr>
          <w:rStyle w:val="CommentReference"/>
        </w:rPr>
        <w:annotationRef/>
      </w:r>
      <w:r>
        <w:rPr>
          <w:rFonts w:ascii="Calibri" w:hAnsi="Calibri" w:cs="Calibri"/>
          <w:color w:val="000000"/>
          <w:shd w:val="clear" w:color="auto" w:fill="FFFFFF"/>
        </w:rPr>
        <w:t>You need to show some evidence, a p-value for instance. For example, you could perform a t-test or a rank sum test (</w:t>
      </w:r>
      <w:r>
        <w:t>non parametric</w:t>
      </w:r>
      <w:r>
        <w:rPr>
          <w:rFonts w:ascii="Calibri" w:hAnsi="Calibri" w:cs="Calibri"/>
          <w:color w:val="000000"/>
          <w:shd w:val="clear" w:color="auto" w:fill="FFFFFF"/>
        </w:rPr>
        <w:t>) on the accuracy of your model for each iteration of the </w:t>
      </w:r>
      <w:r>
        <w:t>crossvalidation</w:t>
      </w:r>
      <w:r>
        <w:rPr>
          <w:rFonts w:ascii="Calibri" w:hAnsi="Calibri" w:cs="Calibri"/>
          <w:color w:val="000000"/>
          <w:shd w:val="clear" w:color="auto" w:fill="FFFFFF"/>
        </w:rPr>
        <w:t>.</w:t>
      </w:r>
    </w:p>
  </w:comment>
  <w:comment w:id="2" w:author="Guillem Hurault" w:date="2017-08-30T14:08:00Z" w:initials="GH">
    <w:p w14:paraId="71522DD8" w14:textId="278E2382" w:rsidR="00557DC2" w:rsidRDefault="00557DC2">
      <w:pPr>
        <w:pStyle w:val="CommentText"/>
      </w:pPr>
      <w:r>
        <w:rPr>
          <w:rStyle w:val="CommentReference"/>
        </w:rPr>
        <w:annotationRef/>
      </w:r>
      <w:r>
        <w:t>Put the p-value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DC2159" w15:done="1"/>
  <w15:commentEx w15:paraId="71522DD8" w15:paraIdParent="69DC21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DC2159" w16cid:durableId="1D4FC3CB"/>
  <w16cid:commentId w16cid:paraId="71522DD8" w16cid:durableId="1D518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93D"/>
    <w:multiLevelType w:val="multilevel"/>
    <w:tmpl w:val="F25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236B58"/>
    <w:multiLevelType w:val="hybridMultilevel"/>
    <w:tmpl w:val="C690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llem Hurault">
    <w15:presenceInfo w15:providerId="None" w15:userId="Guillem Hur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zS0MDIxNDe2tDRW0lEKTi0uzszPAykwqgUA3ny+oSwAAAA="/>
  </w:docVars>
  <w:rsids>
    <w:rsidRoot w:val="00235051"/>
    <w:rsid w:val="00006CD3"/>
    <w:rsid w:val="000C5E5B"/>
    <w:rsid w:val="000D6C04"/>
    <w:rsid w:val="00106D3B"/>
    <w:rsid w:val="0010791C"/>
    <w:rsid w:val="00137FB8"/>
    <w:rsid w:val="00155679"/>
    <w:rsid w:val="001824BE"/>
    <w:rsid w:val="001A1A19"/>
    <w:rsid w:val="001B44AE"/>
    <w:rsid w:val="001D4D3B"/>
    <w:rsid w:val="001E52A0"/>
    <w:rsid w:val="001F66B8"/>
    <w:rsid w:val="00235051"/>
    <w:rsid w:val="0027073A"/>
    <w:rsid w:val="002727CE"/>
    <w:rsid w:val="002C4829"/>
    <w:rsid w:val="00327C2A"/>
    <w:rsid w:val="003305EF"/>
    <w:rsid w:val="00333A6F"/>
    <w:rsid w:val="003817C4"/>
    <w:rsid w:val="004C64A0"/>
    <w:rsid w:val="0050579F"/>
    <w:rsid w:val="00534D18"/>
    <w:rsid w:val="0055154D"/>
    <w:rsid w:val="00557DC2"/>
    <w:rsid w:val="005877DB"/>
    <w:rsid w:val="005A2457"/>
    <w:rsid w:val="005C1D43"/>
    <w:rsid w:val="006218A1"/>
    <w:rsid w:val="006608CD"/>
    <w:rsid w:val="006661FF"/>
    <w:rsid w:val="00690A22"/>
    <w:rsid w:val="0069139D"/>
    <w:rsid w:val="00696093"/>
    <w:rsid w:val="006B4492"/>
    <w:rsid w:val="006B5C11"/>
    <w:rsid w:val="006D761A"/>
    <w:rsid w:val="006E2047"/>
    <w:rsid w:val="006F6347"/>
    <w:rsid w:val="0073386F"/>
    <w:rsid w:val="00747A06"/>
    <w:rsid w:val="007628CA"/>
    <w:rsid w:val="00785261"/>
    <w:rsid w:val="007A2009"/>
    <w:rsid w:val="007D4B3C"/>
    <w:rsid w:val="007E7E6D"/>
    <w:rsid w:val="00807152"/>
    <w:rsid w:val="008161F3"/>
    <w:rsid w:val="0084493A"/>
    <w:rsid w:val="00862F96"/>
    <w:rsid w:val="00890D85"/>
    <w:rsid w:val="008C097D"/>
    <w:rsid w:val="00900078"/>
    <w:rsid w:val="0092186F"/>
    <w:rsid w:val="00944135"/>
    <w:rsid w:val="00972300"/>
    <w:rsid w:val="00997D39"/>
    <w:rsid w:val="009B0590"/>
    <w:rsid w:val="009C173F"/>
    <w:rsid w:val="009E783D"/>
    <w:rsid w:val="00A93CFD"/>
    <w:rsid w:val="00AA5BB9"/>
    <w:rsid w:val="00AD51D0"/>
    <w:rsid w:val="00B85418"/>
    <w:rsid w:val="00B914A6"/>
    <w:rsid w:val="00BB5BB9"/>
    <w:rsid w:val="00BC1CC3"/>
    <w:rsid w:val="00C34BAE"/>
    <w:rsid w:val="00C56296"/>
    <w:rsid w:val="00D03577"/>
    <w:rsid w:val="00D43FAE"/>
    <w:rsid w:val="00D4793A"/>
    <w:rsid w:val="00DA63A3"/>
    <w:rsid w:val="00DA6746"/>
    <w:rsid w:val="00DA6A16"/>
    <w:rsid w:val="00DC37DB"/>
    <w:rsid w:val="00E20E66"/>
    <w:rsid w:val="00E25F59"/>
    <w:rsid w:val="00E50D28"/>
    <w:rsid w:val="00E62BE7"/>
    <w:rsid w:val="00E7670E"/>
    <w:rsid w:val="00EF63D9"/>
    <w:rsid w:val="00F032E6"/>
    <w:rsid w:val="00F36813"/>
    <w:rsid w:val="00F504EE"/>
    <w:rsid w:val="00FD2B16"/>
    <w:rsid w:val="00FD6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2FEA"/>
  <w15:chartTrackingRefBased/>
  <w15:docId w15:val="{20AC5CB0-85A0-442C-94C0-CD116CE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418"/>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5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5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E7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72300"/>
    <w:rPr>
      <w:i/>
      <w:iCs/>
      <w:color w:val="404040" w:themeColor="text1" w:themeTint="BF"/>
    </w:rPr>
  </w:style>
  <w:style w:type="character" w:styleId="CommentReference">
    <w:name w:val="annotation reference"/>
    <w:basedOn w:val="DefaultParagraphFont"/>
    <w:uiPriority w:val="99"/>
    <w:semiHidden/>
    <w:unhideWhenUsed/>
    <w:rsid w:val="00BB5BB9"/>
    <w:rPr>
      <w:sz w:val="16"/>
      <w:szCs w:val="16"/>
    </w:rPr>
  </w:style>
  <w:style w:type="paragraph" w:styleId="CommentText">
    <w:name w:val="annotation text"/>
    <w:basedOn w:val="Normal"/>
    <w:link w:val="CommentTextChar"/>
    <w:uiPriority w:val="99"/>
    <w:semiHidden/>
    <w:unhideWhenUsed/>
    <w:rsid w:val="00BB5BB9"/>
    <w:pPr>
      <w:spacing w:line="240" w:lineRule="auto"/>
    </w:pPr>
    <w:rPr>
      <w:sz w:val="20"/>
      <w:szCs w:val="20"/>
    </w:rPr>
  </w:style>
  <w:style w:type="character" w:customStyle="1" w:styleId="CommentTextChar">
    <w:name w:val="Comment Text Char"/>
    <w:basedOn w:val="DefaultParagraphFont"/>
    <w:link w:val="CommentText"/>
    <w:uiPriority w:val="99"/>
    <w:semiHidden/>
    <w:rsid w:val="00BB5BB9"/>
    <w:rPr>
      <w:sz w:val="20"/>
      <w:szCs w:val="20"/>
    </w:rPr>
  </w:style>
  <w:style w:type="paragraph" w:styleId="CommentSubject">
    <w:name w:val="annotation subject"/>
    <w:basedOn w:val="CommentText"/>
    <w:next w:val="CommentText"/>
    <w:link w:val="CommentSubjectChar"/>
    <w:uiPriority w:val="99"/>
    <w:semiHidden/>
    <w:unhideWhenUsed/>
    <w:rsid w:val="00BB5BB9"/>
    <w:rPr>
      <w:b/>
      <w:bCs/>
    </w:rPr>
  </w:style>
  <w:style w:type="character" w:customStyle="1" w:styleId="CommentSubjectChar">
    <w:name w:val="Comment Subject Char"/>
    <w:basedOn w:val="CommentTextChar"/>
    <w:link w:val="CommentSubject"/>
    <w:uiPriority w:val="99"/>
    <w:semiHidden/>
    <w:rsid w:val="00BB5BB9"/>
    <w:rPr>
      <w:b/>
      <w:bCs/>
      <w:sz w:val="20"/>
      <w:szCs w:val="20"/>
    </w:rPr>
  </w:style>
  <w:style w:type="paragraph" w:styleId="BalloonText">
    <w:name w:val="Balloon Text"/>
    <w:basedOn w:val="Normal"/>
    <w:link w:val="BalloonTextChar"/>
    <w:uiPriority w:val="99"/>
    <w:semiHidden/>
    <w:unhideWhenUsed/>
    <w:rsid w:val="00BB5B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B9"/>
    <w:rPr>
      <w:rFonts w:ascii="Segoe UI" w:hAnsi="Segoe UI" w:cs="Segoe UI"/>
      <w:sz w:val="18"/>
      <w:szCs w:val="18"/>
    </w:rPr>
  </w:style>
  <w:style w:type="paragraph" w:styleId="ListParagraph">
    <w:name w:val="List Paragraph"/>
    <w:basedOn w:val="Normal"/>
    <w:uiPriority w:val="34"/>
    <w:qFormat/>
    <w:rsid w:val="00E7670E"/>
    <w:pPr>
      <w:ind w:left="720"/>
      <w:contextualSpacing/>
    </w:pPr>
  </w:style>
  <w:style w:type="paragraph" w:styleId="Caption">
    <w:name w:val="caption"/>
    <w:basedOn w:val="Normal"/>
    <w:next w:val="Normal"/>
    <w:uiPriority w:val="35"/>
    <w:unhideWhenUsed/>
    <w:qFormat/>
    <w:rsid w:val="005877D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85418"/>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85418"/>
  </w:style>
  <w:style w:type="character" w:styleId="Hyperlink">
    <w:name w:val="Hyperlink"/>
    <w:basedOn w:val="DefaultParagraphFont"/>
    <w:uiPriority w:val="99"/>
    <w:unhideWhenUsed/>
    <w:rsid w:val="00155679"/>
    <w:rPr>
      <w:color w:val="0563C1" w:themeColor="hyperlink"/>
      <w:u w:val="single"/>
    </w:rPr>
  </w:style>
  <w:style w:type="character" w:customStyle="1" w:styleId="UnresolvedMention1">
    <w:name w:val="Unresolved Mention1"/>
    <w:basedOn w:val="DefaultParagraphFont"/>
    <w:uiPriority w:val="99"/>
    <w:semiHidden/>
    <w:unhideWhenUsed/>
    <w:rsid w:val="00155679"/>
    <w:rPr>
      <w:color w:val="808080"/>
      <w:shd w:val="clear" w:color="auto" w:fill="E6E6E6"/>
    </w:rPr>
  </w:style>
  <w:style w:type="character" w:styleId="FollowedHyperlink">
    <w:name w:val="FollowedHyperlink"/>
    <w:basedOn w:val="DefaultParagraphFont"/>
    <w:uiPriority w:val="99"/>
    <w:semiHidden/>
    <w:unhideWhenUsed/>
    <w:rsid w:val="001556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78954">
      <w:bodyDiv w:val="1"/>
      <w:marLeft w:val="0"/>
      <w:marRight w:val="0"/>
      <w:marTop w:val="0"/>
      <w:marBottom w:val="0"/>
      <w:divBdr>
        <w:top w:val="none" w:sz="0" w:space="0" w:color="auto"/>
        <w:left w:val="none" w:sz="0" w:space="0" w:color="auto"/>
        <w:bottom w:val="none" w:sz="0" w:space="0" w:color="auto"/>
        <w:right w:val="none" w:sz="0" w:space="0" w:color="auto"/>
      </w:divBdr>
    </w:div>
    <w:div w:id="288557532">
      <w:bodyDiv w:val="1"/>
      <w:marLeft w:val="0"/>
      <w:marRight w:val="0"/>
      <w:marTop w:val="0"/>
      <w:marBottom w:val="0"/>
      <w:divBdr>
        <w:top w:val="none" w:sz="0" w:space="0" w:color="auto"/>
        <w:left w:val="none" w:sz="0" w:space="0" w:color="auto"/>
        <w:bottom w:val="none" w:sz="0" w:space="0" w:color="auto"/>
        <w:right w:val="none" w:sz="0" w:space="0" w:color="auto"/>
      </w:divBdr>
    </w:div>
    <w:div w:id="408045698">
      <w:bodyDiv w:val="1"/>
      <w:marLeft w:val="0"/>
      <w:marRight w:val="0"/>
      <w:marTop w:val="0"/>
      <w:marBottom w:val="0"/>
      <w:divBdr>
        <w:top w:val="none" w:sz="0" w:space="0" w:color="auto"/>
        <w:left w:val="none" w:sz="0" w:space="0" w:color="auto"/>
        <w:bottom w:val="none" w:sz="0" w:space="0" w:color="auto"/>
        <w:right w:val="none" w:sz="0" w:space="0" w:color="auto"/>
      </w:divBdr>
    </w:div>
    <w:div w:id="411970099">
      <w:bodyDiv w:val="1"/>
      <w:marLeft w:val="0"/>
      <w:marRight w:val="0"/>
      <w:marTop w:val="0"/>
      <w:marBottom w:val="0"/>
      <w:divBdr>
        <w:top w:val="none" w:sz="0" w:space="0" w:color="auto"/>
        <w:left w:val="none" w:sz="0" w:space="0" w:color="auto"/>
        <w:bottom w:val="none" w:sz="0" w:space="0" w:color="auto"/>
        <w:right w:val="none" w:sz="0" w:space="0" w:color="auto"/>
      </w:divBdr>
    </w:div>
    <w:div w:id="896430508">
      <w:bodyDiv w:val="1"/>
      <w:marLeft w:val="0"/>
      <w:marRight w:val="0"/>
      <w:marTop w:val="0"/>
      <w:marBottom w:val="0"/>
      <w:divBdr>
        <w:top w:val="none" w:sz="0" w:space="0" w:color="auto"/>
        <w:left w:val="none" w:sz="0" w:space="0" w:color="auto"/>
        <w:bottom w:val="none" w:sz="0" w:space="0" w:color="auto"/>
        <w:right w:val="none" w:sz="0" w:space="0" w:color="auto"/>
      </w:divBdr>
    </w:div>
    <w:div w:id="1357537486">
      <w:bodyDiv w:val="1"/>
      <w:marLeft w:val="0"/>
      <w:marRight w:val="0"/>
      <w:marTop w:val="0"/>
      <w:marBottom w:val="0"/>
      <w:divBdr>
        <w:top w:val="none" w:sz="0" w:space="0" w:color="auto"/>
        <w:left w:val="none" w:sz="0" w:space="0" w:color="auto"/>
        <w:bottom w:val="none" w:sz="0" w:space="0" w:color="auto"/>
        <w:right w:val="none" w:sz="0" w:space="0" w:color="auto"/>
      </w:divBdr>
    </w:div>
    <w:div w:id="1490706089">
      <w:bodyDiv w:val="1"/>
      <w:marLeft w:val="0"/>
      <w:marRight w:val="0"/>
      <w:marTop w:val="0"/>
      <w:marBottom w:val="0"/>
      <w:divBdr>
        <w:top w:val="none" w:sz="0" w:space="0" w:color="auto"/>
        <w:left w:val="none" w:sz="0" w:space="0" w:color="auto"/>
        <w:bottom w:val="none" w:sz="0" w:space="0" w:color="auto"/>
        <w:right w:val="none" w:sz="0" w:space="0" w:color="auto"/>
      </w:divBdr>
    </w:div>
    <w:div w:id="1834638439">
      <w:bodyDiv w:val="1"/>
      <w:marLeft w:val="0"/>
      <w:marRight w:val="0"/>
      <w:marTop w:val="0"/>
      <w:marBottom w:val="0"/>
      <w:divBdr>
        <w:top w:val="none" w:sz="0" w:space="0" w:color="auto"/>
        <w:left w:val="none" w:sz="0" w:space="0" w:color="auto"/>
        <w:bottom w:val="none" w:sz="0" w:space="0" w:color="auto"/>
        <w:right w:val="none" w:sz="0" w:space="0" w:color="auto"/>
      </w:divBdr>
    </w:div>
    <w:div w:id="185213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jp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e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hyperlink" Target="file:///C:\Users\Rohan\Preprocessing\preprocessing-report.pdf" TargetMode="Externa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eg"/><Relationship Id="rId30" Type="http://schemas.microsoft.com/office/2011/relationships/commentsExtended" Target="commentsExtended.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MES11</b:Tag>
    <b:SourceType>JournalArticle</b:SourceType>
    <b:Guid>{101D8555-A37D-41D9-9898-12A887B6FBE9}</b:Guid>
    <b:Year>2011</b:Year>
    <b:Author>
      <b:Author>
        <b:NameList>
          <b:Person>
            <b:Last>Bos</b:Last>
            <b:Middle>D</b:Middle>
            <b:First>J</b:First>
          </b:Person>
          <b:Person>
            <b:Last>Schram</b:Last>
            <b:Middle>E</b:Middle>
            <b:First>M</b:First>
          </b:Person>
          <b:Person>
            <b:Last>Spuls</b:Last>
            <b:Middle>PH</b:Middle>
            <b:First>I</b:First>
          </b:Person>
          <b:Person>
            <b:Last>Leeflang</b:Last>
            <b:Middle>MG</b:Middle>
            <b:First>M</b:First>
          </b:Person>
          <b:Person>
            <b:Last>Lindeboom</b:Last>
            <b:First>R</b:First>
          </b:Person>
          <b:Person>
            <b:Last>Schmitt</b:Last>
            <b:First>J</b:First>
          </b:Person>
        </b:NameList>
      </b:Author>
    </b:Author>
    <b:Title>EASI, (objective) SCORAD and POEM for atopic eczema: responsiveness and minimal clinically important difference</b:Title>
    <b:JournalName>European Journal of Allergy and Clinical Immunology</b:JournalName>
    <b:Month>September</b:Month>
    <b:Volume>67</b:Volume>
    <b:Issue>1</b:Issue>
    <b:RefOrder>1</b:RefOrder>
  </b:Source>
</b:Sources>
</file>

<file path=customXml/itemProps1.xml><?xml version="1.0" encoding="utf-8"?>
<ds:datastoreItem xmlns:ds="http://schemas.openxmlformats.org/officeDocument/2006/customXml" ds:itemID="{025ED2A2-305C-4829-B87C-650470927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14</Pages>
  <Words>1211</Words>
  <Characters>6907</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Padmanabhan</dc:creator>
  <cp:keywords/>
  <dc:description/>
  <cp:lastModifiedBy>Rohan Padmanabhan</cp:lastModifiedBy>
  <cp:revision>13</cp:revision>
  <cp:lastPrinted>2017-08-30T11:33:00Z</cp:lastPrinted>
  <dcterms:created xsi:type="dcterms:W3CDTF">2017-08-30T18:12:00Z</dcterms:created>
  <dcterms:modified xsi:type="dcterms:W3CDTF">2017-08-30T20:23:00Z</dcterms:modified>
</cp:coreProperties>
</file>